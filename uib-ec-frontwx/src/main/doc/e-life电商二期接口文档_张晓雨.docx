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030" w:rsidRDefault="00E577E0">
      <w:pPr>
        <w:pStyle w:val="1"/>
        <w:ind w:firstLineChars="494" w:firstLine="2182"/>
      </w:pPr>
      <w:r>
        <w:t>e-lie</w:t>
      </w:r>
      <w:r>
        <w:rPr>
          <w:rFonts w:hint="eastAsia"/>
        </w:rPr>
        <w:t>电</w:t>
      </w:r>
      <w:proofErr w:type="gramStart"/>
      <w:r>
        <w:rPr>
          <w:rFonts w:hint="eastAsia"/>
        </w:rPr>
        <w:t>商系统</w:t>
      </w:r>
      <w:proofErr w:type="gramEnd"/>
      <w:r>
        <w:rPr>
          <w:rFonts w:hint="eastAsia"/>
        </w:rPr>
        <w:t>接口文档</w:t>
      </w:r>
    </w:p>
    <w:p w:rsidR="006D7030" w:rsidRDefault="006D7030">
      <w:pPr>
        <w:rPr>
          <w:szCs w:val="21"/>
        </w:rPr>
      </w:pPr>
    </w:p>
    <w:p w:rsidR="006D7030" w:rsidRDefault="006D7030">
      <w:pPr>
        <w:rPr>
          <w:szCs w:val="21"/>
        </w:rPr>
      </w:pPr>
    </w:p>
    <w:p w:rsidR="006D7030" w:rsidRDefault="00F42BAB">
      <w:pPr>
        <w:pStyle w:val="2"/>
      </w:pPr>
      <w:r>
        <w:rPr>
          <w:rFonts w:hint="eastAsia"/>
        </w:rPr>
        <w:t>一</w:t>
      </w:r>
      <w:r w:rsidR="00E577E0">
        <w:rPr>
          <w:rFonts w:hint="eastAsia"/>
        </w:rPr>
        <w:t>、</w:t>
      </w:r>
      <w:r w:rsidR="00677D54">
        <w:rPr>
          <w:rFonts w:hint="eastAsia"/>
          <w:color w:val="000000" w:themeColor="text1"/>
        </w:rPr>
        <w:t>预授权快速</w:t>
      </w:r>
      <w:r w:rsidR="00E577E0">
        <w:rPr>
          <w:rFonts w:hint="eastAsia"/>
        </w:rPr>
        <w:t>注册</w:t>
      </w:r>
    </w:p>
    <w:p w:rsidR="006D7030" w:rsidRDefault="00E577E0" w:rsidP="004F31C8">
      <w:pPr>
        <w:ind w:firstLineChars="200" w:firstLine="420"/>
      </w:pPr>
      <w:r>
        <w:rPr>
          <w:szCs w:val="21"/>
        </w:rPr>
        <w:t xml:space="preserve"> </w:t>
      </w:r>
      <w:proofErr w:type="gramStart"/>
      <w:r>
        <w:rPr>
          <w:szCs w:val="21"/>
        </w:rPr>
        <w:t>url</w:t>
      </w:r>
      <w:proofErr w:type="gramEnd"/>
      <w:r>
        <w:rPr>
          <w:szCs w:val="21"/>
        </w:rPr>
        <w:t>:  /f/mobile/user/save</w:t>
      </w:r>
    </w:p>
    <w:p w:rsidR="006D7030" w:rsidRDefault="00E577E0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>请求方式</w:t>
      </w:r>
      <w:r>
        <w:rPr>
          <w:szCs w:val="21"/>
        </w:rPr>
        <w:t xml:space="preserve">: </w:t>
      </w:r>
      <w:proofErr w:type="gramStart"/>
      <w:r>
        <w:rPr>
          <w:szCs w:val="21"/>
        </w:rPr>
        <w:t>post</w:t>
      </w:r>
      <w:proofErr w:type="gramEnd"/>
    </w:p>
    <w:p w:rsidR="006D7030" w:rsidRDefault="00E577E0">
      <w:pPr>
        <w:rPr>
          <w:szCs w:val="21"/>
        </w:rPr>
      </w:pPr>
      <w:r>
        <w:rPr>
          <w:szCs w:val="21"/>
        </w:rPr>
        <w:t xml:space="preserve">     </w:t>
      </w:r>
    </w:p>
    <w:p w:rsidR="006D7030" w:rsidRDefault="00E577E0">
      <w:pPr>
        <w:ind w:left="720"/>
        <w:rPr>
          <w:b/>
          <w:szCs w:val="21"/>
        </w:rPr>
      </w:pPr>
      <w:r>
        <w:rPr>
          <w:rFonts w:hint="eastAsia"/>
          <w:b/>
          <w:szCs w:val="21"/>
        </w:rPr>
        <w:t>请求参数说明</w:t>
      </w:r>
      <w:r>
        <w:rPr>
          <w:b/>
          <w:szCs w:val="21"/>
        </w:rPr>
        <w:t>:</w:t>
      </w:r>
    </w:p>
    <w:tbl>
      <w:tblPr>
        <w:tblStyle w:val="ac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658"/>
        <w:gridCol w:w="2546"/>
        <w:gridCol w:w="2598"/>
      </w:tblGrid>
      <w:tr w:rsidR="006D7030" w:rsidTr="006261F5">
        <w:trPr>
          <w:trHeight w:val="441"/>
        </w:trPr>
        <w:tc>
          <w:tcPr>
            <w:tcW w:w="2658" w:type="dxa"/>
            <w:shd w:val="clear" w:color="auto" w:fill="808080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546" w:type="dxa"/>
            <w:shd w:val="clear" w:color="auto" w:fill="808080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参数说明</w:t>
            </w:r>
          </w:p>
        </w:tc>
        <w:tc>
          <w:tcPr>
            <w:tcW w:w="2598" w:type="dxa"/>
            <w:shd w:val="clear" w:color="auto" w:fill="808080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是否可空</w:t>
            </w:r>
            <w:r>
              <w:rPr>
                <w:szCs w:val="21"/>
              </w:rPr>
              <w:t>)</w:t>
            </w:r>
          </w:p>
        </w:tc>
      </w:tr>
      <w:tr w:rsidR="006D7030" w:rsidTr="006261F5">
        <w:trPr>
          <w:trHeight w:val="419"/>
        </w:trPr>
        <w:tc>
          <w:tcPr>
            <w:tcW w:w="2658" w:type="dxa"/>
          </w:tcPr>
          <w:p w:rsidR="006D7030" w:rsidRDefault="00E577E0">
            <w:pPr>
              <w:rPr>
                <w:szCs w:val="21"/>
              </w:rPr>
            </w:pPr>
            <w:proofErr w:type="spellStart"/>
            <w:r>
              <w:rPr>
                <w:rFonts w:ascii="Times New Roman" w:hAnsi="Times New Roman"/>
              </w:rPr>
              <w:t>userName</w:t>
            </w:r>
            <w:proofErr w:type="spellEnd"/>
          </w:p>
        </w:tc>
        <w:tc>
          <w:tcPr>
            <w:tcW w:w="2546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2598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6D7030" w:rsidTr="006261F5">
        <w:trPr>
          <w:trHeight w:val="419"/>
        </w:trPr>
        <w:tc>
          <w:tcPr>
            <w:tcW w:w="2658" w:type="dxa"/>
          </w:tcPr>
          <w:p w:rsidR="006D7030" w:rsidRDefault="00E577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password</w:t>
            </w:r>
          </w:p>
        </w:tc>
        <w:tc>
          <w:tcPr>
            <w:tcW w:w="2546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2598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6D7030" w:rsidTr="006261F5">
        <w:trPr>
          <w:trHeight w:val="419"/>
        </w:trPr>
        <w:tc>
          <w:tcPr>
            <w:tcW w:w="2658" w:type="dxa"/>
          </w:tcPr>
          <w:p w:rsidR="006D7030" w:rsidRDefault="00E577E0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validateCode</w:t>
            </w:r>
            <w:proofErr w:type="spellEnd"/>
          </w:p>
        </w:tc>
        <w:tc>
          <w:tcPr>
            <w:tcW w:w="2546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  <w:tc>
          <w:tcPr>
            <w:tcW w:w="2598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6D7030" w:rsidTr="006261F5">
        <w:trPr>
          <w:trHeight w:val="419"/>
        </w:trPr>
        <w:tc>
          <w:tcPr>
            <w:tcW w:w="2658" w:type="dxa"/>
          </w:tcPr>
          <w:p w:rsidR="006D7030" w:rsidRDefault="00E577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phone</w:t>
            </w:r>
          </w:p>
        </w:tc>
        <w:tc>
          <w:tcPr>
            <w:tcW w:w="2546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2598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6261F5" w:rsidTr="006261F5">
        <w:trPr>
          <w:trHeight w:val="419"/>
        </w:trPr>
        <w:tc>
          <w:tcPr>
            <w:tcW w:w="2658" w:type="dxa"/>
          </w:tcPr>
          <w:p w:rsidR="006261F5" w:rsidRDefault="006261F5" w:rsidP="006C0D6E">
            <w:pPr>
              <w:rPr>
                <w:rFonts w:ascii="Times New Roman" w:hAnsi="Times New Roman"/>
              </w:rPr>
            </w:pPr>
            <w:bookmarkStart w:id="0" w:name="OLE_LINK1"/>
            <w:bookmarkStart w:id="1" w:name="OLE_LINK2"/>
            <w:proofErr w:type="spellStart"/>
            <w:r>
              <w:rPr>
                <w:rFonts w:ascii="Times New Roman" w:hAnsi="Times New Roman" w:hint="eastAsia"/>
              </w:rPr>
              <w:t>authFlag</w:t>
            </w:r>
            <w:bookmarkEnd w:id="0"/>
            <w:bookmarkEnd w:id="1"/>
            <w:proofErr w:type="spellEnd"/>
          </w:p>
        </w:tc>
        <w:tc>
          <w:tcPr>
            <w:tcW w:w="2546" w:type="dxa"/>
          </w:tcPr>
          <w:p w:rsidR="006261F5" w:rsidRDefault="006261F5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授权标识</w:t>
            </w:r>
          </w:p>
        </w:tc>
        <w:tc>
          <w:tcPr>
            <w:tcW w:w="2598" w:type="dxa"/>
          </w:tcPr>
          <w:p w:rsidR="006261F5" w:rsidRDefault="00EB232B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否（</w:t>
            </w:r>
            <w:r w:rsidR="006261F5">
              <w:rPr>
                <w:rFonts w:hint="eastAsia"/>
                <w:szCs w:val="21"/>
              </w:rPr>
              <w:t xml:space="preserve">1 : </w:t>
            </w:r>
            <w:proofErr w:type="spellStart"/>
            <w:r w:rsidR="006261F5">
              <w:rPr>
                <w:rFonts w:hint="eastAsia"/>
                <w:szCs w:val="21"/>
              </w:rPr>
              <w:t>qq</w:t>
            </w:r>
            <w:proofErr w:type="spellEnd"/>
            <w:r w:rsidR="006261F5">
              <w:rPr>
                <w:rFonts w:hint="eastAsia"/>
                <w:szCs w:val="21"/>
              </w:rPr>
              <w:t>授权登录</w:t>
            </w:r>
          </w:p>
          <w:p w:rsidR="006261F5" w:rsidRDefault="006261F5" w:rsidP="00EB232B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 : </w:t>
            </w:r>
            <w:proofErr w:type="gramStart"/>
            <w:r>
              <w:rPr>
                <w:rFonts w:hint="eastAsia"/>
                <w:szCs w:val="21"/>
              </w:rPr>
              <w:t>微信授权</w:t>
            </w:r>
            <w:proofErr w:type="gramEnd"/>
            <w:r>
              <w:rPr>
                <w:rFonts w:hint="eastAsia"/>
                <w:szCs w:val="21"/>
              </w:rPr>
              <w:t>登录</w:t>
            </w:r>
          </w:p>
          <w:p w:rsidR="006261F5" w:rsidRDefault="006261F5" w:rsidP="00EB232B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 xml:space="preserve">ull : </w:t>
            </w:r>
            <w:r>
              <w:rPr>
                <w:rFonts w:hint="eastAsia"/>
                <w:szCs w:val="21"/>
              </w:rPr>
              <w:t>非授权登录</w:t>
            </w:r>
            <w:r w:rsidR="00EB232B">
              <w:rPr>
                <w:rFonts w:hint="eastAsia"/>
                <w:szCs w:val="21"/>
              </w:rPr>
              <w:t>）</w:t>
            </w:r>
          </w:p>
        </w:tc>
      </w:tr>
    </w:tbl>
    <w:p w:rsidR="006D7030" w:rsidRDefault="006D7030">
      <w:pPr>
        <w:ind w:left="720"/>
        <w:rPr>
          <w:szCs w:val="21"/>
        </w:rPr>
      </w:pPr>
    </w:p>
    <w:p w:rsidR="006D7030" w:rsidRDefault="006D7030">
      <w:pPr>
        <w:ind w:left="720"/>
        <w:rPr>
          <w:szCs w:val="21"/>
        </w:rPr>
      </w:pPr>
    </w:p>
    <w:p w:rsidR="006D7030" w:rsidRDefault="006D7030">
      <w:pPr>
        <w:ind w:left="720"/>
        <w:rPr>
          <w:szCs w:val="21"/>
        </w:rPr>
      </w:pPr>
    </w:p>
    <w:p w:rsidR="006D7030" w:rsidRDefault="00E577E0">
      <w:pPr>
        <w:ind w:left="720"/>
        <w:rPr>
          <w:b/>
          <w:szCs w:val="21"/>
        </w:rPr>
      </w:pPr>
      <w:r>
        <w:rPr>
          <w:rFonts w:hint="eastAsia"/>
          <w:b/>
          <w:szCs w:val="21"/>
        </w:rPr>
        <w:t>返回参数说明</w:t>
      </w:r>
      <w:r>
        <w:rPr>
          <w:b/>
          <w:szCs w:val="21"/>
        </w:rPr>
        <w:t>:</w:t>
      </w:r>
    </w:p>
    <w:tbl>
      <w:tblPr>
        <w:tblStyle w:val="ac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613"/>
        <w:gridCol w:w="2600"/>
        <w:gridCol w:w="2589"/>
      </w:tblGrid>
      <w:tr w:rsidR="006D7030">
        <w:trPr>
          <w:trHeight w:val="441"/>
        </w:trPr>
        <w:tc>
          <w:tcPr>
            <w:tcW w:w="2613" w:type="dxa"/>
            <w:shd w:val="clear" w:color="auto" w:fill="808080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600" w:type="dxa"/>
            <w:shd w:val="clear" w:color="auto" w:fill="808080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参数说明</w:t>
            </w:r>
          </w:p>
        </w:tc>
        <w:tc>
          <w:tcPr>
            <w:tcW w:w="2589" w:type="dxa"/>
            <w:shd w:val="clear" w:color="auto" w:fill="808080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可否为空</w:t>
            </w:r>
            <w:r>
              <w:rPr>
                <w:szCs w:val="21"/>
              </w:rPr>
              <w:t>)</w:t>
            </w:r>
          </w:p>
        </w:tc>
      </w:tr>
      <w:tr w:rsidR="006D7030">
        <w:trPr>
          <w:trHeight w:val="419"/>
        </w:trPr>
        <w:tc>
          <w:tcPr>
            <w:tcW w:w="2613" w:type="dxa"/>
          </w:tcPr>
          <w:p w:rsidR="006D7030" w:rsidRDefault="00E577E0">
            <w:pPr>
              <w:rPr>
                <w:szCs w:val="21"/>
              </w:rPr>
            </w:pPr>
            <w:r>
              <w:t>code</w:t>
            </w:r>
          </w:p>
        </w:tc>
        <w:tc>
          <w:tcPr>
            <w:tcW w:w="2600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返回码</w:t>
            </w:r>
          </w:p>
        </w:tc>
        <w:tc>
          <w:tcPr>
            <w:tcW w:w="2589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szCs w:val="21"/>
              </w:rPr>
              <w:t xml:space="preserve">1001: </w:t>
            </w:r>
            <w:r>
              <w:rPr>
                <w:rFonts w:hint="eastAsia"/>
                <w:szCs w:val="21"/>
              </w:rPr>
              <w:t>参数不能为空</w:t>
            </w:r>
          </w:p>
          <w:p w:rsidR="006D7030" w:rsidRDefault="00E577E0">
            <w:pPr>
              <w:rPr>
                <w:szCs w:val="21"/>
              </w:rPr>
            </w:pPr>
            <w:r>
              <w:rPr>
                <w:szCs w:val="21"/>
              </w:rPr>
              <w:t xml:space="preserve">1003: </w:t>
            </w:r>
            <w:r>
              <w:rPr>
                <w:rFonts w:hint="eastAsia"/>
                <w:szCs w:val="21"/>
              </w:rPr>
              <w:t>该会员已存在</w:t>
            </w:r>
          </w:p>
          <w:p w:rsidR="006D7030" w:rsidRDefault="00E577E0">
            <w:pPr>
              <w:rPr>
                <w:szCs w:val="21"/>
              </w:rPr>
            </w:pPr>
            <w:r>
              <w:rPr>
                <w:szCs w:val="21"/>
              </w:rPr>
              <w:t xml:space="preserve">1007: </w:t>
            </w:r>
            <w:r>
              <w:rPr>
                <w:rFonts w:hint="eastAsia"/>
                <w:szCs w:val="21"/>
              </w:rPr>
              <w:t>手机号已存在</w:t>
            </w:r>
          </w:p>
          <w:p w:rsidR="006D7030" w:rsidRDefault="00E577E0">
            <w:pPr>
              <w:rPr>
                <w:szCs w:val="21"/>
              </w:rPr>
            </w:pPr>
            <w:r>
              <w:rPr>
                <w:szCs w:val="21"/>
              </w:rPr>
              <w:t xml:space="preserve">1011: </w:t>
            </w:r>
            <w:r>
              <w:rPr>
                <w:rFonts w:hint="eastAsia"/>
                <w:szCs w:val="21"/>
              </w:rPr>
              <w:t>验证码超时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>请重新获取</w:t>
            </w:r>
          </w:p>
          <w:p w:rsidR="006D7030" w:rsidRDefault="00E577E0">
            <w:pPr>
              <w:rPr>
                <w:szCs w:val="21"/>
              </w:rPr>
            </w:pPr>
            <w:r>
              <w:rPr>
                <w:szCs w:val="21"/>
              </w:rPr>
              <w:t xml:space="preserve">1010: </w:t>
            </w:r>
            <w:r>
              <w:rPr>
                <w:rFonts w:hint="eastAsia"/>
                <w:szCs w:val="21"/>
              </w:rPr>
              <w:t>验证码验证未通过</w:t>
            </w:r>
          </w:p>
          <w:p w:rsidR="006D7030" w:rsidRDefault="00E577E0">
            <w:pPr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</w:tc>
      </w:tr>
      <w:tr w:rsidR="006D7030">
        <w:trPr>
          <w:trHeight w:val="419"/>
        </w:trPr>
        <w:tc>
          <w:tcPr>
            <w:tcW w:w="2613" w:type="dxa"/>
          </w:tcPr>
          <w:p w:rsidR="006D7030" w:rsidRDefault="00E577E0">
            <w:proofErr w:type="spellStart"/>
            <w:r>
              <w:t>msg</w:t>
            </w:r>
            <w:proofErr w:type="spellEnd"/>
          </w:p>
        </w:tc>
        <w:tc>
          <w:tcPr>
            <w:tcW w:w="2600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错误说明</w:t>
            </w:r>
          </w:p>
        </w:tc>
        <w:tc>
          <w:tcPr>
            <w:tcW w:w="2589" w:type="dxa"/>
          </w:tcPr>
          <w:p w:rsidR="006D7030" w:rsidRDefault="006D7030">
            <w:pPr>
              <w:rPr>
                <w:szCs w:val="21"/>
              </w:rPr>
            </w:pPr>
          </w:p>
        </w:tc>
      </w:tr>
      <w:tr w:rsidR="006D7030">
        <w:trPr>
          <w:trHeight w:val="419"/>
        </w:trPr>
        <w:tc>
          <w:tcPr>
            <w:tcW w:w="2613" w:type="dxa"/>
          </w:tcPr>
          <w:p w:rsidR="006D7030" w:rsidRDefault="00E577E0">
            <w:r>
              <w:t>status</w:t>
            </w:r>
          </w:p>
        </w:tc>
        <w:tc>
          <w:tcPr>
            <w:tcW w:w="2600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true</w:t>
            </w:r>
            <w:r>
              <w:rPr>
                <w:rFonts w:hint="eastAsia"/>
                <w:szCs w:val="21"/>
              </w:rPr>
              <w:t>时返回正常</w:t>
            </w:r>
          </w:p>
        </w:tc>
        <w:tc>
          <w:tcPr>
            <w:tcW w:w="2589" w:type="dxa"/>
          </w:tcPr>
          <w:p w:rsidR="006D7030" w:rsidRDefault="006D7030">
            <w:pPr>
              <w:rPr>
                <w:szCs w:val="21"/>
              </w:rPr>
            </w:pPr>
          </w:p>
        </w:tc>
      </w:tr>
      <w:tr w:rsidR="006D7030">
        <w:trPr>
          <w:trHeight w:val="419"/>
        </w:trPr>
        <w:tc>
          <w:tcPr>
            <w:tcW w:w="2613" w:type="dxa"/>
          </w:tcPr>
          <w:p w:rsidR="006D7030" w:rsidRDefault="00E577E0">
            <w:r>
              <w:t>data</w:t>
            </w:r>
          </w:p>
        </w:tc>
        <w:tc>
          <w:tcPr>
            <w:tcW w:w="2600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</w:t>
            </w:r>
            <w:r>
              <w:rPr>
                <w:szCs w:val="21"/>
              </w:rPr>
              <w:t>data</w:t>
            </w:r>
            <w:r>
              <w:rPr>
                <w:rFonts w:hint="eastAsia"/>
                <w:szCs w:val="21"/>
              </w:rPr>
              <w:t>数据集</w:t>
            </w:r>
          </w:p>
        </w:tc>
        <w:tc>
          <w:tcPr>
            <w:tcW w:w="2589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为空</w:t>
            </w:r>
          </w:p>
        </w:tc>
      </w:tr>
    </w:tbl>
    <w:p w:rsidR="006D7030" w:rsidRDefault="006D7030">
      <w:pPr>
        <w:ind w:left="720"/>
        <w:rPr>
          <w:szCs w:val="21"/>
        </w:rPr>
      </w:pPr>
    </w:p>
    <w:p w:rsidR="006D7030" w:rsidRDefault="00E577E0">
      <w:pPr>
        <w:ind w:left="720"/>
        <w:rPr>
          <w:szCs w:val="21"/>
        </w:rPr>
      </w:pPr>
      <w:r>
        <w:rPr>
          <w:rFonts w:hint="eastAsia"/>
          <w:szCs w:val="21"/>
        </w:rPr>
        <w:t>返回</w:t>
      </w:r>
      <w:proofErr w:type="spellStart"/>
      <w:r>
        <w:rPr>
          <w:szCs w:val="21"/>
        </w:rPr>
        <w:t>json</w:t>
      </w:r>
      <w:proofErr w:type="spellEnd"/>
      <w:r>
        <w:rPr>
          <w:rFonts w:hint="eastAsia"/>
          <w:szCs w:val="21"/>
        </w:rPr>
        <w:t>格式实例</w:t>
      </w:r>
      <w:r>
        <w:rPr>
          <w:szCs w:val="21"/>
        </w:rPr>
        <w:t>:</w:t>
      </w:r>
    </w:p>
    <w:p w:rsidR="006D7030" w:rsidRDefault="00E577E0">
      <w:pPr>
        <w:pStyle w:val="HTML"/>
        <w:rPr>
          <w:color w:val="000000"/>
        </w:rPr>
      </w:pPr>
      <w:r>
        <w:rPr>
          <w:color w:val="000000"/>
        </w:rPr>
        <w:t>{"code":null,"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":"</w:t>
      </w:r>
      <w:r>
        <w:rPr>
          <w:rFonts w:hint="eastAsia"/>
          <w:color w:val="000000"/>
        </w:rPr>
        <w:t>注册</w:t>
      </w:r>
      <w:r>
        <w:rPr>
          <w:color w:val="000000"/>
        </w:rPr>
        <w:t>成功","</w:t>
      </w:r>
      <w:proofErr w:type="spellStart"/>
      <w:r>
        <w:rPr>
          <w:color w:val="000000"/>
        </w:rPr>
        <w:t>status":true,"data":null</w:t>
      </w:r>
      <w:proofErr w:type="spellEnd"/>
      <w:r>
        <w:rPr>
          <w:color w:val="000000"/>
        </w:rPr>
        <w:t>}</w:t>
      </w:r>
    </w:p>
    <w:p w:rsidR="006D7030" w:rsidRDefault="006D7030">
      <w:pPr>
        <w:pStyle w:val="HTML"/>
      </w:pPr>
    </w:p>
    <w:p w:rsidR="006D7030" w:rsidDel="00B54622" w:rsidRDefault="006D7030">
      <w:pPr>
        <w:pStyle w:val="HTML"/>
        <w:rPr>
          <w:del w:id="2" w:author="zhangxiaoyu" w:date="2015-11-10T11:31:00Z"/>
          <w:color w:val="000000"/>
        </w:rPr>
      </w:pPr>
    </w:p>
    <w:p w:rsidR="006D7030" w:rsidDel="00B54622" w:rsidRDefault="006D7030">
      <w:pPr>
        <w:rPr>
          <w:del w:id="3" w:author="zhangxiaoyu" w:date="2015-11-10T11:31:00Z"/>
          <w:szCs w:val="21"/>
        </w:rPr>
      </w:pPr>
    </w:p>
    <w:p w:rsidR="00EA233F" w:rsidRDefault="00EA233F" w:rsidP="00EA233F">
      <w:pPr>
        <w:pStyle w:val="2"/>
      </w:pPr>
      <w:r>
        <w:rPr>
          <w:rFonts w:hint="eastAsia"/>
        </w:rPr>
        <w:t>二、查询是否为</w:t>
      </w:r>
      <w:r w:rsidR="00BB770B">
        <w:rPr>
          <w:rFonts w:hint="eastAsia"/>
        </w:rPr>
        <w:t>预授权</w:t>
      </w:r>
      <w:r>
        <w:rPr>
          <w:rFonts w:hint="eastAsia"/>
        </w:rPr>
        <w:t>用户</w:t>
      </w:r>
    </w:p>
    <w:p w:rsidR="00EA233F" w:rsidRDefault="00EA233F" w:rsidP="00EA233F">
      <w:pPr>
        <w:ind w:firstLineChars="200" w:firstLine="420"/>
      </w:pPr>
      <w:r>
        <w:rPr>
          <w:szCs w:val="21"/>
        </w:rPr>
        <w:t xml:space="preserve"> </w:t>
      </w:r>
      <w:proofErr w:type="gramStart"/>
      <w:r>
        <w:rPr>
          <w:szCs w:val="21"/>
        </w:rPr>
        <w:t>url</w:t>
      </w:r>
      <w:proofErr w:type="gramEnd"/>
      <w:r>
        <w:rPr>
          <w:szCs w:val="21"/>
        </w:rPr>
        <w:t>:  /f/mobile/user/</w:t>
      </w:r>
      <w:proofErr w:type="spellStart"/>
      <w:r w:rsidR="00F91B2B">
        <w:rPr>
          <w:rFonts w:hint="eastAsia"/>
          <w:szCs w:val="21"/>
        </w:rPr>
        <w:t>queryIsAuthByUserName</w:t>
      </w:r>
      <w:proofErr w:type="spellEnd"/>
    </w:p>
    <w:p w:rsidR="00EA233F" w:rsidRDefault="00EA233F" w:rsidP="00EA233F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>请求方式</w:t>
      </w:r>
      <w:r>
        <w:rPr>
          <w:szCs w:val="21"/>
        </w:rPr>
        <w:t xml:space="preserve">: </w:t>
      </w:r>
      <w:proofErr w:type="gramStart"/>
      <w:r>
        <w:rPr>
          <w:szCs w:val="21"/>
        </w:rPr>
        <w:t>post</w:t>
      </w:r>
      <w:proofErr w:type="gramEnd"/>
    </w:p>
    <w:p w:rsidR="00EA233F" w:rsidRDefault="00EA233F" w:rsidP="00EA233F">
      <w:pPr>
        <w:rPr>
          <w:szCs w:val="21"/>
        </w:rPr>
      </w:pPr>
      <w:r>
        <w:rPr>
          <w:szCs w:val="21"/>
        </w:rPr>
        <w:t xml:space="preserve">     </w:t>
      </w:r>
    </w:p>
    <w:p w:rsidR="00EA233F" w:rsidRDefault="00EA233F" w:rsidP="00EA233F">
      <w:pPr>
        <w:ind w:left="720"/>
        <w:rPr>
          <w:b/>
          <w:szCs w:val="21"/>
        </w:rPr>
      </w:pPr>
      <w:r>
        <w:rPr>
          <w:rFonts w:hint="eastAsia"/>
          <w:b/>
          <w:szCs w:val="21"/>
        </w:rPr>
        <w:t>请求参数说明</w:t>
      </w:r>
      <w:r>
        <w:rPr>
          <w:b/>
          <w:szCs w:val="21"/>
        </w:rPr>
        <w:t>:</w:t>
      </w:r>
    </w:p>
    <w:tbl>
      <w:tblPr>
        <w:tblStyle w:val="ac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658"/>
        <w:gridCol w:w="2546"/>
        <w:gridCol w:w="2598"/>
      </w:tblGrid>
      <w:tr w:rsidR="00EA233F" w:rsidTr="001A1DFF">
        <w:trPr>
          <w:trHeight w:val="441"/>
        </w:trPr>
        <w:tc>
          <w:tcPr>
            <w:tcW w:w="2658" w:type="dxa"/>
            <w:shd w:val="clear" w:color="auto" w:fill="808080"/>
          </w:tcPr>
          <w:p w:rsidR="00EA233F" w:rsidRDefault="00EA233F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546" w:type="dxa"/>
            <w:shd w:val="clear" w:color="auto" w:fill="808080"/>
          </w:tcPr>
          <w:p w:rsidR="00EA233F" w:rsidRDefault="00EA233F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参数说明</w:t>
            </w:r>
          </w:p>
        </w:tc>
        <w:tc>
          <w:tcPr>
            <w:tcW w:w="2598" w:type="dxa"/>
            <w:shd w:val="clear" w:color="auto" w:fill="808080"/>
          </w:tcPr>
          <w:p w:rsidR="00EA233F" w:rsidRDefault="00EA233F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是否可空</w:t>
            </w:r>
            <w:r>
              <w:rPr>
                <w:szCs w:val="21"/>
              </w:rPr>
              <w:t>)</w:t>
            </w:r>
          </w:p>
        </w:tc>
      </w:tr>
      <w:tr w:rsidR="00EA233F" w:rsidTr="001A1DFF">
        <w:trPr>
          <w:trHeight w:val="419"/>
        </w:trPr>
        <w:tc>
          <w:tcPr>
            <w:tcW w:w="2658" w:type="dxa"/>
          </w:tcPr>
          <w:p w:rsidR="00EA233F" w:rsidRDefault="00EA233F" w:rsidP="006C0D6E">
            <w:pPr>
              <w:rPr>
                <w:szCs w:val="21"/>
              </w:rPr>
            </w:pPr>
            <w:proofErr w:type="spellStart"/>
            <w:r>
              <w:rPr>
                <w:rFonts w:ascii="Times New Roman" w:hAnsi="Times New Roman"/>
              </w:rPr>
              <w:t>userName</w:t>
            </w:r>
            <w:proofErr w:type="spellEnd"/>
          </w:p>
        </w:tc>
        <w:tc>
          <w:tcPr>
            <w:tcW w:w="2546" w:type="dxa"/>
          </w:tcPr>
          <w:p w:rsidR="00EA233F" w:rsidRDefault="00EA233F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</w:t>
            </w:r>
            <w:r w:rsidRPr="00EA233F">
              <w:rPr>
                <w:rFonts w:hint="eastAsia"/>
                <w:color w:val="000000" w:themeColor="text1"/>
                <w:szCs w:val="21"/>
              </w:rPr>
              <w:t>户</w:t>
            </w:r>
            <w:r>
              <w:rPr>
                <w:rFonts w:hint="eastAsia"/>
                <w:szCs w:val="21"/>
              </w:rPr>
              <w:t>名</w:t>
            </w:r>
          </w:p>
        </w:tc>
        <w:tc>
          <w:tcPr>
            <w:tcW w:w="2598" w:type="dxa"/>
          </w:tcPr>
          <w:p w:rsidR="00EA233F" w:rsidRDefault="00EA233F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1A1DFF" w:rsidTr="001A1DFF">
        <w:trPr>
          <w:trHeight w:val="419"/>
        </w:trPr>
        <w:tc>
          <w:tcPr>
            <w:tcW w:w="2658" w:type="dxa"/>
          </w:tcPr>
          <w:p w:rsidR="001A1DFF" w:rsidRPr="001A1DFF" w:rsidRDefault="001A1DFF" w:rsidP="00011048">
            <w:pPr>
              <w:rPr>
                <w:szCs w:val="21"/>
                <w:highlight w:val="yellow"/>
              </w:rPr>
            </w:pPr>
            <w:proofErr w:type="spellStart"/>
            <w:r w:rsidRPr="001A1DFF">
              <w:rPr>
                <w:rFonts w:ascii="Times New Roman" w:hAnsi="Times New Roman"/>
                <w:highlight w:val="yellow"/>
              </w:rPr>
              <w:t>A</w:t>
            </w:r>
            <w:r w:rsidRPr="001A1DFF">
              <w:rPr>
                <w:rFonts w:ascii="Times New Roman" w:hAnsi="Times New Roman" w:hint="eastAsia"/>
                <w:highlight w:val="yellow"/>
              </w:rPr>
              <w:t>uthFlag</w:t>
            </w:r>
            <w:proofErr w:type="spellEnd"/>
          </w:p>
        </w:tc>
        <w:tc>
          <w:tcPr>
            <w:tcW w:w="2546" w:type="dxa"/>
          </w:tcPr>
          <w:p w:rsidR="001A1DFF" w:rsidRPr="001A1DFF" w:rsidRDefault="001A1DFF" w:rsidP="00011048">
            <w:pPr>
              <w:rPr>
                <w:szCs w:val="21"/>
                <w:highlight w:val="yellow"/>
              </w:rPr>
            </w:pPr>
            <w:r w:rsidRPr="001A1DFF">
              <w:rPr>
                <w:rFonts w:hint="eastAsia"/>
                <w:szCs w:val="21"/>
                <w:highlight w:val="yellow"/>
              </w:rPr>
              <w:t>授权标识</w:t>
            </w:r>
          </w:p>
        </w:tc>
        <w:tc>
          <w:tcPr>
            <w:tcW w:w="2598" w:type="dxa"/>
          </w:tcPr>
          <w:p w:rsidR="001A1DFF" w:rsidRPr="001A1DFF" w:rsidRDefault="001A1DFF" w:rsidP="001A1DFF">
            <w:pPr>
              <w:rPr>
                <w:szCs w:val="21"/>
                <w:highlight w:val="yellow"/>
              </w:rPr>
            </w:pPr>
            <w:r w:rsidRPr="001A1DFF">
              <w:rPr>
                <w:rFonts w:hint="eastAsia"/>
                <w:szCs w:val="21"/>
                <w:highlight w:val="yellow"/>
              </w:rPr>
              <w:t>否（</w:t>
            </w:r>
            <w:r w:rsidRPr="001A1DFF">
              <w:rPr>
                <w:rFonts w:hint="eastAsia"/>
                <w:szCs w:val="21"/>
                <w:highlight w:val="yellow"/>
              </w:rPr>
              <w:t xml:space="preserve">1 : </w:t>
            </w:r>
            <w:proofErr w:type="spellStart"/>
            <w:r w:rsidRPr="001A1DFF">
              <w:rPr>
                <w:rFonts w:hint="eastAsia"/>
                <w:szCs w:val="21"/>
                <w:highlight w:val="yellow"/>
              </w:rPr>
              <w:t>qq</w:t>
            </w:r>
            <w:proofErr w:type="spellEnd"/>
            <w:r w:rsidRPr="001A1DFF">
              <w:rPr>
                <w:rFonts w:hint="eastAsia"/>
                <w:szCs w:val="21"/>
                <w:highlight w:val="yellow"/>
              </w:rPr>
              <w:t>授权登录</w:t>
            </w:r>
          </w:p>
          <w:p w:rsidR="001A1DFF" w:rsidRPr="001A1DFF" w:rsidRDefault="001A1DFF" w:rsidP="001A1DFF">
            <w:pPr>
              <w:ind w:firstLineChars="200" w:firstLine="420"/>
              <w:rPr>
                <w:szCs w:val="21"/>
                <w:highlight w:val="yellow"/>
              </w:rPr>
            </w:pPr>
            <w:r w:rsidRPr="001A1DFF">
              <w:rPr>
                <w:rFonts w:hint="eastAsia"/>
                <w:szCs w:val="21"/>
                <w:highlight w:val="yellow"/>
              </w:rPr>
              <w:t xml:space="preserve">2 : </w:t>
            </w:r>
            <w:proofErr w:type="gramStart"/>
            <w:r w:rsidRPr="001A1DFF">
              <w:rPr>
                <w:rFonts w:hint="eastAsia"/>
                <w:szCs w:val="21"/>
                <w:highlight w:val="yellow"/>
              </w:rPr>
              <w:t>微信授权</w:t>
            </w:r>
            <w:proofErr w:type="gramEnd"/>
            <w:r w:rsidRPr="001A1DFF">
              <w:rPr>
                <w:rFonts w:hint="eastAsia"/>
                <w:szCs w:val="21"/>
                <w:highlight w:val="yellow"/>
              </w:rPr>
              <w:t>登录</w:t>
            </w:r>
          </w:p>
          <w:p w:rsidR="001A1DFF" w:rsidRPr="001A1DFF" w:rsidRDefault="001A1DFF" w:rsidP="001A1DFF">
            <w:pPr>
              <w:rPr>
                <w:szCs w:val="21"/>
                <w:highlight w:val="yellow"/>
              </w:rPr>
            </w:pPr>
            <w:r w:rsidRPr="001A1DFF">
              <w:rPr>
                <w:szCs w:val="21"/>
                <w:highlight w:val="yellow"/>
              </w:rPr>
              <w:t>N</w:t>
            </w:r>
            <w:r w:rsidRPr="001A1DFF">
              <w:rPr>
                <w:rFonts w:hint="eastAsia"/>
                <w:szCs w:val="21"/>
                <w:highlight w:val="yellow"/>
              </w:rPr>
              <w:t xml:space="preserve">ull : </w:t>
            </w:r>
            <w:r w:rsidRPr="001A1DFF">
              <w:rPr>
                <w:rFonts w:hint="eastAsia"/>
                <w:szCs w:val="21"/>
                <w:highlight w:val="yellow"/>
              </w:rPr>
              <w:t>非授权登录）</w:t>
            </w:r>
          </w:p>
        </w:tc>
      </w:tr>
    </w:tbl>
    <w:p w:rsidR="00EA233F" w:rsidRDefault="00EA233F" w:rsidP="00EA233F">
      <w:pPr>
        <w:ind w:left="720"/>
        <w:rPr>
          <w:szCs w:val="21"/>
        </w:rPr>
      </w:pPr>
    </w:p>
    <w:p w:rsidR="00EA233F" w:rsidRDefault="00EA233F" w:rsidP="00EA233F">
      <w:pPr>
        <w:ind w:left="720"/>
        <w:rPr>
          <w:szCs w:val="21"/>
        </w:rPr>
      </w:pPr>
    </w:p>
    <w:p w:rsidR="00EA233F" w:rsidRDefault="00EA233F" w:rsidP="00EA233F">
      <w:pPr>
        <w:ind w:left="720"/>
        <w:rPr>
          <w:szCs w:val="21"/>
        </w:rPr>
      </w:pPr>
    </w:p>
    <w:p w:rsidR="00EA233F" w:rsidRDefault="00EA233F" w:rsidP="00EA233F">
      <w:pPr>
        <w:ind w:left="720"/>
        <w:rPr>
          <w:b/>
          <w:szCs w:val="21"/>
        </w:rPr>
      </w:pPr>
      <w:r>
        <w:rPr>
          <w:rFonts w:hint="eastAsia"/>
          <w:b/>
          <w:szCs w:val="21"/>
        </w:rPr>
        <w:t>返回参数说明</w:t>
      </w:r>
      <w:r>
        <w:rPr>
          <w:b/>
          <w:szCs w:val="21"/>
        </w:rPr>
        <w:t>:</w:t>
      </w:r>
    </w:p>
    <w:tbl>
      <w:tblPr>
        <w:tblStyle w:val="ac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613"/>
        <w:gridCol w:w="2600"/>
        <w:gridCol w:w="2589"/>
      </w:tblGrid>
      <w:tr w:rsidR="00EA233F" w:rsidTr="006C0D6E">
        <w:trPr>
          <w:trHeight w:val="441"/>
        </w:trPr>
        <w:tc>
          <w:tcPr>
            <w:tcW w:w="2613" w:type="dxa"/>
            <w:shd w:val="clear" w:color="auto" w:fill="808080"/>
          </w:tcPr>
          <w:p w:rsidR="00EA233F" w:rsidRDefault="00EA233F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600" w:type="dxa"/>
            <w:shd w:val="clear" w:color="auto" w:fill="808080"/>
          </w:tcPr>
          <w:p w:rsidR="00EA233F" w:rsidRDefault="00EA233F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参数说明</w:t>
            </w:r>
          </w:p>
        </w:tc>
        <w:tc>
          <w:tcPr>
            <w:tcW w:w="2589" w:type="dxa"/>
            <w:shd w:val="clear" w:color="auto" w:fill="808080"/>
          </w:tcPr>
          <w:p w:rsidR="00EA233F" w:rsidRDefault="00EA233F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可否为空</w:t>
            </w:r>
            <w:r>
              <w:rPr>
                <w:szCs w:val="21"/>
              </w:rPr>
              <w:t>)</w:t>
            </w:r>
          </w:p>
        </w:tc>
      </w:tr>
      <w:tr w:rsidR="00EA233F" w:rsidTr="006C0D6E">
        <w:trPr>
          <w:trHeight w:val="419"/>
        </w:trPr>
        <w:tc>
          <w:tcPr>
            <w:tcW w:w="2613" w:type="dxa"/>
          </w:tcPr>
          <w:p w:rsidR="00EA233F" w:rsidRDefault="00EA233F" w:rsidP="006C0D6E">
            <w:pPr>
              <w:rPr>
                <w:szCs w:val="21"/>
              </w:rPr>
            </w:pPr>
            <w:r>
              <w:t>code</w:t>
            </w:r>
          </w:p>
        </w:tc>
        <w:tc>
          <w:tcPr>
            <w:tcW w:w="2600" w:type="dxa"/>
          </w:tcPr>
          <w:p w:rsidR="00EA233F" w:rsidRDefault="00EA233F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返回码</w:t>
            </w:r>
          </w:p>
        </w:tc>
        <w:tc>
          <w:tcPr>
            <w:tcW w:w="2589" w:type="dxa"/>
          </w:tcPr>
          <w:p w:rsidR="00EA233F" w:rsidRDefault="00EA233F" w:rsidP="006C0D6E">
            <w:pPr>
              <w:rPr>
                <w:szCs w:val="21"/>
              </w:rPr>
            </w:pPr>
            <w:r>
              <w:rPr>
                <w:szCs w:val="21"/>
              </w:rPr>
              <w:t xml:space="preserve">1001: </w:t>
            </w:r>
            <w:r>
              <w:rPr>
                <w:rFonts w:hint="eastAsia"/>
                <w:szCs w:val="21"/>
              </w:rPr>
              <w:t>参数不能为空</w:t>
            </w:r>
          </w:p>
          <w:p w:rsidR="00EA233F" w:rsidRDefault="00EA233F" w:rsidP="006C0D6E">
            <w:pPr>
              <w:rPr>
                <w:szCs w:val="21"/>
              </w:rPr>
            </w:pPr>
            <w:r>
              <w:rPr>
                <w:szCs w:val="21"/>
              </w:rPr>
              <w:t xml:space="preserve">1003: </w:t>
            </w:r>
            <w:r>
              <w:rPr>
                <w:rFonts w:hint="eastAsia"/>
                <w:szCs w:val="21"/>
              </w:rPr>
              <w:t>该会员已存在</w:t>
            </w:r>
          </w:p>
          <w:p w:rsidR="00EA233F" w:rsidRDefault="00E15630" w:rsidP="006C0D6E">
            <w:pPr>
              <w:rPr>
                <w:szCs w:val="21"/>
              </w:rPr>
            </w:pPr>
            <w:r>
              <w:rPr>
                <w:szCs w:val="21"/>
              </w:rPr>
              <w:t>101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非授权登录用户</w:t>
            </w:r>
          </w:p>
        </w:tc>
      </w:tr>
      <w:tr w:rsidR="00EA233F" w:rsidTr="006C0D6E">
        <w:trPr>
          <w:trHeight w:val="419"/>
        </w:trPr>
        <w:tc>
          <w:tcPr>
            <w:tcW w:w="2613" w:type="dxa"/>
          </w:tcPr>
          <w:p w:rsidR="00EA233F" w:rsidRDefault="00EA233F" w:rsidP="006C0D6E">
            <w:proofErr w:type="spellStart"/>
            <w:r>
              <w:t>msg</w:t>
            </w:r>
            <w:proofErr w:type="spellEnd"/>
          </w:p>
        </w:tc>
        <w:tc>
          <w:tcPr>
            <w:tcW w:w="2600" w:type="dxa"/>
          </w:tcPr>
          <w:p w:rsidR="00EA233F" w:rsidRDefault="00EA233F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错误说明</w:t>
            </w:r>
          </w:p>
        </w:tc>
        <w:tc>
          <w:tcPr>
            <w:tcW w:w="2589" w:type="dxa"/>
          </w:tcPr>
          <w:p w:rsidR="00EA233F" w:rsidRDefault="00EA233F" w:rsidP="006C0D6E">
            <w:pPr>
              <w:rPr>
                <w:szCs w:val="21"/>
              </w:rPr>
            </w:pPr>
          </w:p>
        </w:tc>
      </w:tr>
      <w:tr w:rsidR="00EA233F" w:rsidTr="006C0D6E">
        <w:trPr>
          <w:trHeight w:val="419"/>
        </w:trPr>
        <w:tc>
          <w:tcPr>
            <w:tcW w:w="2613" w:type="dxa"/>
          </w:tcPr>
          <w:p w:rsidR="00EA233F" w:rsidRDefault="00EA233F" w:rsidP="006C0D6E">
            <w:r>
              <w:t>status</w:t>
            </w:r>
          </w:p>
        </w:tc>
        <w:tc>
          <w:tcPr>
            <w:tcW w:w="2600" w:type="dxa"/>
          </w:tcPr>
          <w:p w:rsidR="00EA233F" w:rsidRDefault="00EA233F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true</w:t>
            </w:r>
            <w:r>
              <w:rPr>
                <w:rFonts w:hint="eastAsia"/>
                <w:szCs w:val="21"/>
              </w:rPr>
              <w:t>时返回正常</w:t>
            </w:r>
          </w:p>
        </w:tc>
        <w:tc>
          <w:tcPr>
            <w:tcW w:w="2589" w:type="dxa"/>
          </w:tcPr>
          <w:p w:rsidR="00EA233F" w:rsidRDefault="00EA233F" w:rsidP="006C0D6E">
            <w:pPr>
              <w:rPr>
                <w:szCs w:val="21"/>
              </w:rPr>
            </w:pPr>
          </w:p>
        </w:tc>
      </w:tr>
      <w:tr w:rsidR="00EA233F" w:rsidTr="006C0D6E">
        <w:trPr>
          <w:trHeight w:val="419"/>
        </w:trPr>
        <w:tc>
          <w:tcPr>
            <w:tcW w:w="2613" w:type="dxa"/>
          </w:tcPr>
          <w:p w:rsidR="00EA233F" w:rsidRDefault="00EA233F" w:rsidP="006C0D6E">
            <w:r>
              <w:t>data</w:t>
            </w:r>
          </w:p>
        </w:tc>
        <w:tc>
          <w:tcPr>
            <w:tcW w:w="2600" w:type="dxa"/>
          </w:tcPr>
          <w:p w:rsidR="00EA233F" w:rsidRDefault="00EA233F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</w:t>
            </w:r>
            <w:r>
              <w:rPr>
                <w:szCs w:val="21"/>
              </w:rPr>
              <w:t>data</w:t>
            </w:r>
            <w:r>
              <w:rPr>
                <w:rFonts w:hint="eastAsia"/>
                <w:szCs w:val="21"/>
              </w:rPr>
              <w:t>数据集</w:t>
            </w:r>
          </w:p>
        </w:tc>
        <w:tc>
          <w:tcPr>
            <w:tcW w:w="2589" w:type="dxa"/>
          </w:tcPr>
          <w:p w:rsidR="0053774D" w:rsidRDefault="0053774D" w:rsidP="006C0D6E">
            <w:pPr>
              <w:rPr>
                <w:szCs w:val="21"/>
              </w:rPr>
            </w:pPr>
          </w:p>
        </w:tc>
      </w:tr>
    </w:tbl>
    <w:p w:rsidR="00EA233F" w:rsidRDefault="00EA233F" w:rsidP="00EA233F">
      <w:pPr>
        <w:ind w:left="720"/>
        <w:rPr>
          <w:szCs w:val="21"/>
        </w:rPr>
      </w:pPr>
    </w:p>
    <w:p w:rsidR="00EA233F" w:rsidRDefault="00EA233F" w:rsidP="00EA233F">
      <w:pPr>
        <w:ind w:left="720"/>
        <w:rPr>
          <w:szCs w:val="21"/>
        </w:rPr>
      </w:pPr>
      <w:r>
        <w:rPr>
          <w:rFonts w:hint="eastAsia"/>
          <w:szCs w:val="21"/>
        </w:rPr>
        <w:t>返回</w:t>
      </w:r>
      <w:proofErr w:type="spellStart"/>
      <w:r>
        <w:rPr>
          <w:szCs w:val="21"/>
        </w:rPr>
        <w:t>json</w:t>
      </w:r>
      <w:proofErr w:type="spellEnd"/>
      <w:r>
        <w:rPr>
          <w:rFonts w:hint="eastAsia"/>
          <w:szCs w:val="21"/>
        </w:rPr>
        <w:t>格式实例</w:t>
      </w:r>
      <w:r>
        <w:rPr>
          <w:szCs w:val="21"/>
        </w:rPr>
        <w:t>:</w:t>
      </w:r>
    </w:p>
    <w:p w:rsidR="00EA233F" w:rsidRDefault="00EA233F" w:rsidP="00EA233F">
      <w:pPr>
        <w:pStyle w:val="HTML"/>
        <w:rPr>
          <w:color w:val="000000"/>
        </w:rPr>
      </w:pPr>
      <w:r>
        <w:rPr>
          <w:color w:val="000000"/>
        </w:rPr>
        <w:t>{"code"</w:t>
      </w:r>
      <w:proofErr w:type="gramStart"/>
      <w:r>
        <w:rPr>
          <w:color w:val="000000"/>
        </w:rPr>
        <w:t>:null</w:t>
      </w:r>
      <w:proofErr w:type="gramEnd"/>
      <w:r>
        <w:rPr>
          <w:color w:val="000000"/>
        </w:rPr>
        <w:t>,"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":"</w:t>
      </w:r>
      <w:proofErr w:type="spellStart"/>
      <w:r w:rsidR="0053774D">
        <w:rPr>
          <w:rFonts w:hint="eastAsia"/>
          <w:color w:val="000000"/>
        </w:rPr>
        <w:t>null</w:t>
      </w:r>
      <w:r>
        <w:rPr>
          <w:color w:val="000000"/>
        </w:rPr>
        <w:t>","status":true,"data":</w:t>
      </w:r>
      <w:r w:rsidR="00664495">
        <w:rPr>
          <w:rFonts w:hint="eastAsia"/>
          <w:color w:val="000000"/>
        </w:rPr>
        <w:t>null</w:t>
      </w:r>
      <w:proofErr w:type="spellEnd"/>
      <w:r>
        <w:rPr>
          <w:color w:val="000000"/>
        </w:rPr>
        <w:t>}</w:t>
      </w:r>
    </w:p>
    <w:p w:rsidR="006D7030" w:rsidRDefault="00E577E0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6D7030" w:rsidRDefault="00452496">
      <w:pPr>
        <w:pStyle w:val="2"/>
      </w:pPr>
      <w:r>
        <w:rPr>
          <w:rFonts w:hint="eastAsia"/>
        </w:rPr>
        <w:t>三</w:t>
      </w:r>
      <w:r w:rsidR="00994C0C">
        <w:rPr>
          <w:rFonts w:hint="eastAsia"/>
        </w:rPr>
        <w:t>、设置支付</w:t>
      </w:r>
      <w:r w:rsidR="00E577E0">
        <w:rPr>
          <w:rFonts w:hint="eastAsia"/>
        </w:rPr>
        <w:t>密码</w:t>
      </w:r>
    </w:p>
    <w:p w:rsidR="006D7030" w:rsidRDefault="00E577E0">
      <w:pPr>
        <w:ind w:firstLineChars="200" w:firstLine="420"/>
      </w:pPr>
      <w:r>
        <w:rPr>
          <w:szCs w:val="21"/>
        </w:rPr>
        <w:t xml:space="preserve"> </w:t>
      </w:r>
      <w:proofErr w:type="gramStart"/>
      <w:r>
        <w:rPr>
          <w:szCs w:val="21"/>
        </w:rPr>
        <w:t>url</w:t>
      </w:r>
      <w:proofErr w:type="gramEnd"/>
      <w:r>
        <w:rPr>
          <w:szCs w:val="21"/>
        </w:rPr>
        <w:t>:  /f/mobile/member/user/</w:t>
      </w:r>
      <w:bookmarkStart w:id="4" w:name="OLE_LINK3"/>
      <w:bookmarkStart w:id="5" w:name="OLE_LINK4"/>
      <w:proofErr w:type="spellStart"/>
      <w:r>
        <w:rPr>
          <w:szCs w:val="21"/>
        </w:rPr>
        <w:t>updatePassword</w:t>
      </w:r>
      <w:bookmarkEnd w:id="4"/>
      <w:bookmarkEnd w:id="5"/>
      <w:r w:rsidR="00066BB8">
        <w:rPr>
          <w:rFonts w:hint="eastAsia"/>
          <w:szCs w:val="21"/>
        </w:rPr>
        <w:t>ByUserName</w:t>
      </w:r>
      <w:proofErr w:type="spellEnd"/>
    </w:p>
    <w:p w:rsidR="006D7030" w:rsidRDefault="00E577E0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>请求方式</w:t>
      </w:r>
      <w:r>
        <w:rPr>
          <w:szCs w:val="21"/>
        </w:rPr>
        <w:t xml:space="preserve">: </w:t>
      </w:r>
      <w:proofErr w:type="gramStart"/>
      <w:r>
        <w:rPr>
          <w:szCs w:val="21"/>
        </w:rPr>
        <w:t>post</w:t>
      </w:r>
      <w:proofErr w:type="gramEnd"/>
    </w:p>
    <w:p w:rsidR="006D7030" w:rsidRDefault="00E577E0">
      <w:pPr>
        <w:rPr>
          <w:szCs w:val="21"/>
        </w:rPr>
      </w:pPr>
      <w:r>
        <w:rPr>
          <w:szCs w:val="21"/>
        </w:rPr>
        <w:t xml:space="preserve">     </w:t>
      </w:r>
    </w:p>
    <w:p w:rsidR="006D7030" w:rsidRDefault="00E577E0">
      <w:pPr>
        <w:ind w:left="720"/>
        <w:rPr>
          <w:b/>
          <w:szCs w:val="21"/>
        </w:rPr>
      </w:pPr>
      <w:r>
        <w:rPr>
          <w:rFonts w:hint="eastAsia"/>
          <w:b/>
          <w:szCs w:val="21"/>
        </w:rPr>
        <w:t>请求参数说明</w:t>
      </w:r>
      <w:r>
        <w:rPr>
          <w:b/>
          <w:szCs w:val="21"/>
        </w:rPr>
        <w:t>:</w:t>
      </w:r>
    </w:p>
    <w:tbl>
      <w:tblPr>
        <w:tblStyle w:val="ac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658"/>
        <w:gridCol w:w="2546"/>
        <w:gridCol w:w="2598"/>
      </w:tblGrid>
      <w:tr w:rsidR="006D7030">
        <w:trPr>
          <w:trHeight w:val="441"/>
        </w:trPr>
        <w:tc>
          <w:tcPr>
            <w:tcW w:w="2658" w:type="dxa"/>
            <w:shd w:val="clear" w:color="auto" w:fill="808080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546" w:type="dxa"/>
            <w:shd w:val="clear" w:color="auto" w:fill="808080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参数说明</w:t>
            </w:r>
          </w:p>
        </w:tc>
        <w:tc>
          <w:tcPr>
            <w:tcW w:w="2598" w:type="dxa"/>
            <w:shd w:val="clear" w:color="auto" w:fill="808080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是否可空</w:t>
            </w:r>
            <w:r>
              <w:rPr>
                <w:szCs w:val="21"/>
              </w:rPr>
              <w:t>)</w:t>
            </w:r>
          </w:p>
        </w:tc>
      </w:tr>
      <w:tr w:rsidR="006D7030">
        <w:trPr>
          <w:trHeight w:val="419"/>
        </w:trPr>
        <w:tc>
          <w:tcPr>
            <w:tcW w:w="2658" w:type="dxa"/>
          </w:tcPr>
          <w:p w:rsidR="006D7030" w:rsidRDefault="00E577E0">
            <w:pPr>
              <w:rPr>
                <w:szCs w:val="21"/>
              </w:rPr>
            </w:pPr>
            <w:proofErr w:type="spellStart"/>
            <w:r>
              <w:rPr>
                <w:rFonts w:ascii="Times New Roman" w:hAnsi="Times New Roman"/>
              </w:rPr>
              <w:t>userName</w:t>
            </w:r>
            <w:proofErr w:type="spellEnd"/>
          </w:p>
        </w:tc>
        <w:tc>
          <w:tcPr>
            <w:tcW w:w="2546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2598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6D7030">
        <w:trPr>
          <w:trHeight w:val="419"/>
        </w:trPr>
        <w:tc>
          <w:tcPr>
            <w:tcW w:w="2658" w:type="dxa"/>
          </w:tcPr>
          <w:p w:rsidR="006D7030" w:rsidRDefault="005D59CF" w:rsidP="005D59CF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payP</w:t>
            </w:r>
            <w:r w:rsidR="00E577E0">
              <w:rPr>
                <w:rFonts w:ascii="Times New Roman" w:hAnsi="Times New Roman"/>
              </w:rPr>
              <w:t>assword</w:t>
            </w:r>
            <w:proofErr w:type="spellEnd"/>
          </w:p>
        </w:tc>
        <w:tc>
          <w:tcPr>
            <w:tcW w:w="2546" w:type="dxa"/>
          </w:tcPr>
          <w:p w:rsidR="006D7030" w:rsidRDefault="005D59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</w:t>
            </w:r>
            <w:r w:rsidR="00E577E0">
              <w:rPr>
                <w:rFonts w:hint="eastAsia"/>
                <w:szCs w:val="21"/>
              </w:rPr>
              <w:t>密码</w:t>
            </w:r>
          </w:p>
        </w:tc>
        <w:tc>
          <w:tcPr>
            <w:tcW w:w="2598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6D7030">
        <w:trPr>
          <w:trHeight w:val="419"/>
        </w:trPr>
        <w:tc>
          <w:tcPr>
            <w:tcW w:w="2658" w:type="dxa"/>
          </w:tcPr>
          <w:p w:rsidR="006D7030" w:rsidRDefault="00E577E0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old</w:t>
            </w:r>
            <w:r w:rsidR="005D59CF">
              <w:rPr>
                <w:rFonts w:ascii="Times New Roman" w:hAnsi="Times New Roman" w:hint="eastAsia"/>
              </w:rPr>
              <w:t>pay</w:t>
            </w:r>
            <w:r>
              <w:rPr>
                <w:rFonts w:ascii="Times New Roman" w:hAnsi="Times New Roman"/>
              </w:rPr>
              <w:t>Password</w:t>
            </w:r>
            <w:proofErr w:type="spellEnd"/>
          </w:p>
        </w:tc>
        <w:tc>
          <w:tcPr>
            <w:tcW w:w="2546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原始</w:t>
            </w:r>
            <w:r w:rsidR="005D59CF">
              <w:rPr>
                <w:rFonts w:hint="eastAsia"/>
                <w:szCs w:val="21"/>
              </w:rPr>
              <w:t>支付</w:t>
            </w:r>
            <w:r>
              <w:rPr>
                <w:rFonts w:hint="eastAsia"/>
                <w:szCs w:val="21"/>
              </w:rPr>
              <w:t>密码</w:t>
            </w:r>
          </w:p>
        </w:tc>
        <w:tc>
          <w:tcPr>
            <w:tcW w:w="2598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6D7030" w:rsidRDefault="006D7030">
      <w:pPr>
        <w:ind w:left="720"/>
        <w:rPr>
          <w:szCs w:val="21"/>
        </w:rPr>
      </w:pPr>
    </w:p>
    <w:p w:rsidR="006D7030" w:rsidRDefault="006D7030">
      <w:pPr>
        <w:ind w:left="720"/>
        <w:rPr>
          <w:szCs w:val="21"/>
        </w:rPr>
      </w:pPr>
    </w:p>
    <w:p w:rsidR="006D7030" w:rsidRDefault="006D7030">
      <w:pPr>
        <w:ind w:left="720"/>
        <w:rPr>
          <w:szCs w:val="21"/>
        </w:rPr>
      </w:pPr>
    </w:p>
    <w:p w:rsidR="006D7030" w:rsidRDefault="00E577E0">
      <w:pPr>
        <w:ind w:left="720"/>
        <w:rPr>
          <w:b/>
          <w:szCs w:val="21"/>
        </w:rPr>
      </w:pPr>
      <w:r>
        <w:rPr>
          <w:rFonts w:hint="eastAsia"/>
          <w:b/>
          <w:szCs w:val="21"/>
        </w:rPr>
        <w:t>返回参数说明</w:t>
      </w:r>
      <w:r>
        <w:rPr>
          <w:b/>
          <w:szCs w:val="21"/>
        </w:rPr>
        <w:t>:</w:t>
      </w:r>
    </w:p>
    <w:tbl>
      <w:tblPr>
        <w:tblStyle w:val="ac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613"/>
        <w:gridCol w:w="2600"/>
        <w:gridCol w:w="2589"/>
      </w:tblGrid>
      <w:tr w:rsidR="006D7030">
        <w:trPr>
          <w:trHeight w:val="441"/>
        </w:trPr>
        <w:tc>
          <w:tcPr>
            <w:tcW w:w="2613" w:type="dxa"/>
            <w:shd w:val="clear" w:color="auto" w:fill="808080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600" w:type="dxa"/>
            <w:shd w:val="clear" w:color="auto" w:fill="808080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参数说明</w:t>
            </w:r>
          </w:p>
        </w:tc>
        <w:tc>
          <w:tcPr>
            <w:tcW w:w="2589" w:type="dxa"/>
            <w:shd w:val="clear" w:color="auto" w:fill="808080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可否为空</w:t>
            </w:r>
            <w:r>
              <w:rPr>
                <w:szCs w:val="21"/>
              </w:rPr>
              <w:t>)</w:t>
            </w:r>
          </w:p>
        </w:tc>
      </w:tr>
      <w:tr w:rsidR="006D7030">
        <w:trPr>
          <w:trHeight w:val="419"/>
        </w:trPr>
        <w:tc>
          <w:tcPr>
            <w:tcW w:w="2613" w:type="dxa"/>
          </w:tcPr>
          <w:p w:rsidR="006D7030" w:rsidRDefault="00E577E0">
            <w:pPr>
              <w:rPr>
                <w:szCs w:val="21"/>
              </w:rPr>
            </w:pPr>
            <w:r>
              <w:t>code</w:t>
            </w:r>
          </w:p>
        </w:tc>
        <w:tc>
          <w:tcPr>
            <w:tcW w:w="2600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返回码</w:t>
            </w:r>
          </w:p>
        </w:tc>
        <w:tc>
          <w:tcPr>
            <w:tcW w:w="2589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szCs w:val="21"/>
              </w:rPr>
              <w:t>1001:</w:t>
            </w:r>
            <w:r>
              <w:rPr>
                <w:rFonts w:hint="eastAsia"/>
                <w:szCs w:val="21"/>
              </w:rPr>
              <w:t>参数不能为空</w:t>
            </w:r>
          </w:p>
          <w:p w:rsidR="006D7030" w:rsidRDefault="00E577E0">
            <w:pPr>
              <w:rPr>
                <w:szCs w:val="21"/>
              </w:rPr>
            </w:pPr>
            <w:r>
              <w:rPr>
                <w:szCs w:val="21"/>
              </w:rPr>
              <w:t>1004:</w:t>
            </w:r>
            <w:r>
              <w:rPr>
                <w:rFonts w:hint="eastAsia"/>
                <w:szCs w:val="21"/>
              </w:rPr>
              <w:t>该会员不存在</w:t>
            </w:r>
          </w:p>
          <w:p w:rsidR="006D7030" w:rsidRDefault="00E577E0">
            <w:pPr>
              <w:rPr>
                <w:szCs w:val="21"/>
              </w:rPr>
            </w:pPr>
            <w:r>
              <w:rPr>
                <w:szCs w:val="21"/>
              </w:rPr>
              <w:t>1013:</w:t>
            </w:r>
            <w:r>
              <w:rPr>
                <w:rFonts w:hint="eastAsia"/>
                <w:szCs w:val="21"/>
              </w:rPr>
              <w:t>原始密码输入错误</w:t>
            </w:r>
          </w:p>
          <w:p w:rsidR="006D7030" w:rsidRDefault="00E577E0">
            <w:pPr>
              <w:rPr>
                <w:szCs w:val="21"/>
              </w:rPr>
            </w:pPr>
            <w:r>
              <w:rPr>
                <w:szCs w:val="21"/>
              </w:rPr>
              <w:t>1009:</w:t>
            </w:r>
            <w:r>
              <w:rPr>
                <w:rFonts w:hint="eastAsia"/>
                <w:szCs w:val="21"/>
              </w:rPr>
              <w:t>两次输入密码不一致</w:t>
            </w:r>
          </w:p>
        </w:tc>
      </w:tr>
      <w:tr w:rsidR="006D7030">
        <w:trPr>
          <w:trHeight w:val="419"/>
        </w:trPr>
        <w:tc>
          <w:tcPr>
            <w:tcW w:w="2613" w:type="dxa"/>
          </w:tcPr>
          <w:p w:rsidR="006D7030" w:rsidRDefault="00E577E0">
            <w:proofErr w:type="spellStart"/>
            <w:r>
              <w:t>msg</w:t>
            </w:r>
            <w:proofErr w:type="spellEnd"/>
          </w:p>
        </w:tc>
        <w:tc>
          <w:tcPr>
            <w:tcW w:w="2600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错误说明</w:t>
            </w:r>
          </w:p>
        </w:tc>
        <w:tc>
          <w:tcPr>
            <w:tcW w:w="2589" w:type="dxa"/>
          </w:tcPr>
          <w:p w:rsidR="006D7030" w:rsidRDefault="006D7030">
            <w:pPr>
              <w:rPr>
                <w:szCs w:val="21"/>
              </w:rPr>
            </w:pPr>
          </w:p>
        </w:tc>
      </w:tr>
      <w:tr w:rsidR="006D7030">
        <w:trPr>
          <w:trHeight w:val="419"/>
        </w:trPr>
        <w:tc>
          <w:tcPr>
            <w:tcW w:w="2613" w:type="dxa"/>
          </w:tcPr>
          <w:p w:rsidR="006D7030" w:rsidRDefault="00E577E0">
            <w:r>
              <w:t>status</w:t>
            </w:r>
          </w:p>
        </w:tc>
        <w:tc>
          <w:tcPr>
            <w:tcW w:w="2600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true</w:t>
            </w:r>
            <w:r>
              <w:rPr>
                <w:rFonts w:hint="eastAsia"/>
                <w:szCs w:val="21"/>
              </w:rPr>
              <w:t>时返回正常</w:t>
            </w:r>
          </w:p>
        </w:tc>
        <w:tc>
          <w:tcPr>
            <w:tcW w:w="2589" w:type="dxa"/>
          </w:tcPr>
          <w:p w:rsidR="006D7030" w:rsidRDefault="006D7030">
            <w:pPr>
              <w:rPr>
                <w:szCs w:val="21"/>
              </w:rPr>
            </w:pPr>
          </w:p>
        </w:tc>
      </w:tr>
      <w:tr w:rsidR="006D7030">
        <w:trPr>
          <w:trHeight w:val="419"/>
        </w:trPr>
        <w:tc>
          <w:tcPr>
            <w:tcW w:w="2613" w:type="dxa"/>
          </w:tcPr>
          <w:p w:rsidR="006D7030" w:rsidRDefault="00E577E0">
            <w:r>
              <w:t>data</w:t>
            </w:r>
          </w:p>
        </w:tc>
        <w:tc>
          <w:tcPr>
            <w:tcW w:w="2600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</w:t>
            </w:r>
            <w:r>
              <w:rPr>
                <w:szCs w:val="21"/>
              </w:rPr>
              <w:t>data</w:t>
            </w:r>
            <w:r>
              <w:rPr>
                <w:rFonts w:hint="eastAsia"/>
                <w:szCs w:val="21"/>
              </w:rPr>
              <w:t>数据集</w:t>
            </w:r>
          </w:p>
        </w:tc>
        <w:tc>
          <w:tcPr>
            <w:tcW w:w="2589" w:type="dxa"/>
          </w:tcPr>
          <w:p w:rsidR="006D7030" w:rsidRDefault="00E577E0">
            <w:pPr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为空</w:t>
            </w:r>
          </w:p>
        </w:tc>
      </w:tr>
    </w:tbl>
    <w:p w:rsidR="006D7030" w:rsidRDefault="006D7030">
      <w:pPr>
        <w:ind w:left="720"/>
        <w:rPr>
          <w:szCs w:val="21"/>
        </w:rPr>
      </w:pPr>
    </w:p>
    <w:p w:rsidR="006D7030" w:rsidRDefault="006D7030">
      <w:pPr>
        <w:ind w:left="720"/>
        <w:rPr>
          <w:szCs w:val="21"/>
        </w:rPr>
      </w:pPr>
    </w:p>
    <w:p w:rsidR="006D7030" w:rsidRDefault="00E577E0">
      <w:pPr>
        <w:ind w:left="720"/>
        <w:rPr>
          <w:szCs w:val="21"/>
        </w:rPr>
      </w:pPr>
      <w:r>
        <w:rPr>
          <w:rFonts w:hint="eastAsia"/>
          <w:szCs w:val="21"/>
        </w:rPr>
        <w:t>返回</w:t>
      </w:r>
      <w:proofErr w:type="spellStart"/>
      <w:r>
        <w:rPr>
          <w:szCs w:val="21"/>
        </w:rPr>
        <w:t>json</w:t>
      </w:r>
      <w:proofErr w:type="spellEnd"/>
      <w:r>
        <w:rPr>
          <w:rFonts w:hint="eastAsia"/>
          <w:szCs w:val="21"/>
        </w:rPr>
        <w:t>格式实例</w:t>
      </w:r>
      <w:r>
        <w:rPr>
          <w:szCs w:val="21"/>
        </w:rPr>
        <w:t>:</w:t>
      </w:r>
    </w:p>
    <w:p w:rsidR="00E12ECA" w:rsidRPr="00440710" w:rsidRDefault="00E577E0" w:rsidP="00440710">
      <w:pPr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{"code":null,"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修改密码成功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status":true,"data":</w:t>
      </w:r>
      <w:r w:rsidR="00C7447A">
        <w:rPr>
          <w:rFonts w:ascii="Consolas" w:hAnsi="Consolas" w:cs="Consolas" w:hint="eastAsia"/>
          <w:color w:val="000000"/>
          <w:kern w:val="0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E12ECA" w:rsidRDefault="00E12ECA" w:rsidP="00E12ECA">
      <w:pPr>
        <w:pStyle w:val="2"/>
      </w:pPr>
      <w:r>
        <w:rPr>
          <w:rFonts w:hint="eastAsia"/>
        </w:rPr>
        <w:t>四、验证</w:t>
      </w:r>
      <w:r w:rsidR="00BF6CCA">
        <w:rPr>
          <w:rFonts w:hint="eastAsia"/>
        </w:rPr>
        <w:t>支付</w:t>
      </w:r>
      <w:r>
        <w:rPr>
          <w:rFonts w:hint="eastAsia"/>
        </w:rPr>
        <w:t>手机号码验证码</w:t>
      </w:r>
    </w:p>
    <w:p w:rsidR="00E12ECA" w:rsidRDefault="00E12ECA" w:rsidP="00E12ECA">
      <w:pPr>
        <w:ind w:firstLineChars="200" w:firstLine="420"/>
      </w:pPr>
      <w:r>
        <w:rPr>
          <w:szCs w:val="21"/>
        </w:rPr>
        <w:t xml:space="preserve"> </w:t>
      </w:r>
      <w:proofErr w:type="gramStart"/>
      <w:r>
        <w:rPr>
          <w:szCs w:val="21"/>
        </w:rPr>
        <w:t>url</w:t>
      </w:r>
      <w:proofErr w:type="gramEnd"/>
      <w:r>
        <w:rPr>
          <w:szCs w:val="21"/>
        </w:rPr>
        <w:t>:  /f/mobile/member/user/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validateCodeByPhone</w:t>
      </w:r>
      <w:proofErr w:type="spellEnd"/>
    </w:p>
    <w:p w:rsidR="00E12ECA" w:rsidRDefault="00E12ECA" w:rsidP="00E12ECA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>请求方式</w:t>
      </w:r>
      <w:r>
        <w:rPr>
          <w:szCs w:val="21"/>
        </w:rPr>
        <w:t xml:space="preserve">: </w:t>
      </w:r>
      <w:proofErr w:type="gramStart"/>
      <w:r>
        <w:rPr>
          <w:szCs w:val="21"/>
        </w:rPr>
        <w:t>post</w:t>
      </w:r>
      <w:proofErr w:type="gramEnd"/>
    </w:p>
    <w:p w:rsidR="00E12ECA" w:rsidRDefault="00E12ECA" w:rsidP="00E12ECA">
      <w:pPr>
        <w:rPr>
          <w:szCs w:val="21"/>
        </w:rPr>
      </w:pPr>
      <w:r>
        <w:rPr>
          <w:szCs w:val="21"/>
        </w:rPr>
        <w:t xml:space="preserve">     </w:t>
      </w:r>
    </w:p>
    <w:p w:rsidR="00E12ECA" w:rsidRDefault="00E12ECA" w:rsidP="00E12ECA">
      <w:pPr>
        <w:ind w:left="720"/>
        <w:rPr>
          <w:b/>
          <w:szCs w:val="21"/>
        </w:rPr>
      </w:pPr>
      <w:r>
        <w:rPr>
          <w:rFonts w:hint="eastAsia"/>
          <w:b/>
          <w:szCs w:val="21"/>
        </w:rPr>
        <w:t>请求参数说明</w:t>
      </w:r>
      <w:r>
        <w:rPr>
          <w:b/>
          <w:szCs w:val="21"/>
        </w:rPr>
        <w:t>:</w:t>
      </w:r>
    </w:p>
    <w:tbl>
      <w:tblPr>
        <w:tblStyle w:val="ac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658"/>
        <w:gridCol w:w="2546"/>
        <w:gridCol w:w="2598"/>
      </w:tblGrid>
      <w:tr w:rsidR="00E12ECA" w:rsidTr="006C0D6E">
        <w:trPr>
          <w:trHeight w:val="441"/>
        </w:trPr>
        <w:tc>
          <w:tcPr>
            <w:tcW w:w="2658" w:type="dxa"/>
            <w:shd w:val="clear" w:color="auto" w:fill="808080"/>
          </w:tcPr>
          <w:p w:rsidR="00E12ECA" w:rsidRDefault="00E12ECA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546" w:type="dxa"/>
            <w:shd w:val="clear" w:color="auto" w:fill="808080"/>
          </w:tcPr>
          <w:p w:rsidR="00E12ECA" w:rsidRDefault="00E12ECA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参数说明</w:t>
            </w:r>
          </w:p>
        </w:tc>
        <w:tc>
          <w:tcPr>
            <w:tcW w:w="2598" w:type="dxa"/>
            <w:shd w:val="clear" w:color="auto" w:fill="808080"/>
          </w:tcPr>
          <w:p w:rsidR="00E12ECA" w:rsidRDefault="00E12ECA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是否可空</w:t>
            </w:r>
            <w:r>
              <w:rPr>
                <w:szCs w:val="21"/>
              </w:rPr>
              <w:t>)</w:t>
            </w:r>
          </w:p>
        </w:tc>
      </w:tr>
      <w:tr w:rsidR="00E12ECA" w:rsidTr="006C0D6E">
        <w:trPr>
          <w:trHeight w:val="419"/>
        </w:trPr>
        <w:tc>
          <w:tcPr>
            <w:tcW w:w="2658" w:type="dxa"/>
          </w:tcPr>
          <w:p w:rsidR="00E12ECA" w:rsidRDefault="006C7935" w:rsidP="00610A8A">
            <w:pPr>
              <w:rPr>
                <w:szCs w:val="21"/>
              </w:rPr>
            </w:pPr>
            <w:r>
              <w:rPr>
                <w:rFonts w:ascii="Times New Roman" w:hAnsi="Times New Roman" w:hint="eastAsia"/>
              </w:rPr>
              <w:t>p</w:t>
            </w:r>
            <w:r w:rsidR="00E12ECA">
              <w:rPr>
                <w:rFonts w:ascii="Times New Roman" w:hAnsi="Times New Roman" w:hint="eastAsia"/>
              </w:rPr>
              <w:t>hone</w:t>
            </w:r>
          </w:p>
        </w:tc>
        <w:tc>
          <w:tcPr>
            <w:tcW w:w="2546" w:type="dxa"/>
          </w:tcPr>
          <w:p w:rsidR="00E12ECA" w:rsidRDefault="006C7935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手机号码</w:t>
            </w:r>
          </w:p>
        </w:tc>
        <w:tc>
          <w:tcPr>
            <w:tcW w:w="2598" w:type="dxa"/>
          </w:tcPr>
          <w:p w:rsidR="00E12ECA" w:rsidRDefault="00E12ECA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E12ECA" w:rsidTr="006C0D6E">
        <w:trPr>
          <w:trHeight w:val="419"/>
        </w:trPr>
        <w:tc>
          <w:tcPr>
            <w:tcW w:w="2658" w:type="dxa"/>
          </w:tcPr>
          <w:p w:rsidR="00E12ECA" w:rsidRDefault="00E12ECA" w:rsidP="006C0D6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validateCode</w:t>
            </w:r>
            <w:proofErr w:type="spellEnd"/>
          </w:p>
        </w:tc>
        <w:tc>
          <w:tcPr>
            <w:tcW w:w="2546" w:type="dxa"/>
          </w:tcPr>
          <w:p w:rsidR="00E12ECA" w:rsidRDefault="00E12ECA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  <w:tc>
          <w:tcPr>
            <w:tcW w:w="2598" w:type="dxa"/>
          </w:tcPr>
          <w:p w:rsidR="00E12ECA" w:rsidRDefault="00E12ECA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E12ECA" w:rsidRDefault="00E12ECA" w:rsidP="00E12ECA">
      <w:pPr>
        <w:ind w:left="720"/>
        <w:rPr>
          <w:szCs w:val="21"/>
        </w:rPr>
      </w:pPr>
    </w:p>
    <w:p w:rsidR="00E12ECA" w:rsidRDefault="00E12ECA" w:rsidP="00E12ECA">
      <w:pPr>
        <w:ind w:left="720"/>
        <w:rPr>
          <w:szCs w:val="21"/>
        </w:rPr>
      </w:pPr>
    </w:p>
    <w:p w:rsidR="00E12ECA" w:rsidRDefault="00E12ECA" w:rsidP="00E12ECA">
      <w:pPr>
        <w:ind w:left="720"/>
        <w:rPr>
          <w:szCs w:val="21"/>
        </w:rPr>
      </w:pPr>
    </w:p>
    <w:p w:rsidR="00E12ECA" w:rsidRDefault="00E12ECA" w:rsidP="00E12ECA">
      <w:pPr>
        <w:ind w:left="720"/>
        <w:rPr>
          <w:b/>
          <w:szCs w:val="21"/>
        </w:rPr>
      </w:pPr>
      <w:r>
        <w:rPr>
          <w:rFonts w:hint="eastAsia"/>
          <w:b/>
          <w:szCs w:val="21"/>
        </w:rPr>
        <w:t>返回参数说明</w:t>
      </w:r>
      <w:r>
        <w:rPr>
          <w:b/>
          <w:szCs w:val="21"/>
        </w:rPr>
        <w:t>:</w:t>
      </w:r>
    </w:p>
    <w:tbl>
      <w:tblPr>
        <w:tblStyle w:val="ac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613"/>
        <w:gridCol w:w="2600"/>
        <w:gridCol w:w="2589"/>
      </w:tblGrid>
      <w:tr w:rsidR="00E12ECA" w:rsidTr="006C0D6E">
        <w:trPr>
          <w:trHeight w:val="441"/>
        </w:trPr>
        <w:tc>
          <w:tcPr>
            <w:tcW w:w="2613" w:type="dxa"/>
            <w:shd w:val="clear" w:color="auto" w:fill="808080"/>
          </w:tcPr>
          <w:p w:rsidR="00E12ECA" w:rsidRDefault="00E12ECA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600" w:type="dxa"/>
            <w:shd w:val="clear" w:color="auto" w:fill="808080"/>
          </w:tcPr>
          <w:p w:rsidR="00E12ECA" w:rsidRDefault="00E12ECA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参数说明</w:t>
            </w:r>
          </w:p>
        </w:tc>
        <w:tc>
          <w:tcPr>
            <w:tcW w:w="2589" w:type="dxa"/>
            <w:shd w:val="clear" w:color="auto" w:fill="808080"/>
          </w:tcPr>
          <w:p w:rsidR="00E12ECA" w:rsidRDefault="00E12ECA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可否为空</w:t>
            </w:r>
            <w:r>
              <w:rPr>
                <w:szCs w:val="21"/>
              </w:rPr>
              <w:t>)</w:t>
            </w:r>
          </w:p>
        </w:tc>
      </w:tr>
      <w:tr w:rsidR="00E12ECA" w:rsidTr="006C0D6E">
        <w:trPr>
          <w:trHeight w:val="419"/>
        </w:trPr>
        <w:tc>
          <w:tcPr>
            <w:tcW w:w="2613" w:type="dxa"/>
          </w:tcPr>
          <w:p w:rsidR="00E12ECA" w:rsidRDefault="00E12ECA" w:rsidP="006C0D6E">
            <w:pPr>
              <w:rPr>
                <w:szCs w:val="21"/>
              </w:rPr>
            </w:pPr>
            <w:r>
              <w:t>code</w:t>
            </w:r>
          </w:p>
        </w:tc>
        <w:tc>
          <w:tcPr>
            <w:tcW w:w="2600" w:type="dxa"/>
          </w:tcPr>
          <w:p w:rsidR="00E12ECA" w:rsidRDefault="00E12ECA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返回码</w:t>
            </w:r>
          </w:p>
        </w:tc>
        <w:tc>
          <w:tcPr>
            <w:tcW w:w="2589" w:type="dxa"/>
          </w:tcPr>
          <w:p w:rsidR="00E12ECA" w:rsidRDefault="00E12ECA" w:rsidP="006C0D6E">
            <w:pPr>
              <w:rPr>
                <w:szCs w:val="21"/>
              </w:rPr>
            </w:pPr>
            <w:r>
              <w:rPr>
                <w:szCs w:val="21"/>
              </w:rPr>
              <w:t>1001:</w:t>
            </w:r>
            <w:r>
              <w:rPr>
                <w:rFonts w:hint="eastAsia"/>
                <w:szCs w:val="21"/>
              </w:rPr>
              <w:t>参数不能为空</w:t>
            </w:r>
          </w:p>
          <w:p w:rsidR="00E12ECA" w:rsidRDefault="00E12ECA" w:rsidP="006C0D6E">
            <w:pPr>
              <w:rPr>
                <w:szCs w:val="21"/>
              </w:rPr>
            </w:pPr>
            <w:r>
              <w:rPr>
                <w:szCs w:val="21"/>
              </w:rPr>
              <w:t xml:space="preserve">1010  </w:t>
            </w:r>
            <w:proofErr w:type="gramStart"/>
            <w:r>
              <w:rPr>
                <w:rFonts w:hint="eastAsia"/>
                <w:szCs w:val="21"/>
              </w:rPr>
              <w:t>验证码不正确</w:t>
            </w:r>
            <w:proofErr w:type="gramEnd"/>
          </w:p>
          <w:p w:rsidR="00E12ECA" w:rsidRDefault="00E12ECA" w:rsidP="006C0D6E">
            <w:pPr>
              <w:rPr>
                <w:szCs w:val="21"/>
              </w:rPr>
            </w:pPr>
            <w:r>
              <w:rPr>
                <w:szCs w:val="21"/>
              </w:rPr>
              <w:t xml:space="preserve">1011  </w:t>
            </w:r>
            <w:r>
              <w:rPr>
                <w:rFonts w:hint="eastAsia"/>
                <w:szCs w:val="21"/>
              </w:rPr>
              <w:t>验证码超时</w:t>
            </w:r>
          </w:p>
          <w:p w:rsidR="00E12ECA" w:rsidRPr="00C01886" w:rsidRDefault="00E12ECA" w:rsidP="006C0D6E">
            <w:pPr>
              <w:ind w:left="630" w:hangingChars="300" w:hanging="630"/>
              <w:rPr>
                <w:szCs w:val="21"/>
              </w:rPr>
            </w:pPr>
            <w:r>
              <w:rPr>
                <w:szCs w:val="21"/>
              </w:rPr>
              <w:t xml:space="preserve">1012  </w:t>
            </w:r>
            <w:proofErr w:type="gramStart"/>
            <w:r>
              <w:rPr>
                <w:rFonts w:hint="eastAsia"/>
                <w:szCs w:val="21"/>
              </w:rPr>
              <w:t>验证码未超过</w:t>
            </w:r>
            <w:proofErr w:type="gramEnd"/>
            <w:r>
              <w:rPr>
                <w:szCs w:val="21"/>
              </w:rPr>
              <w:t>60</w:t>
            </w:r>
            <w:r>
              <w:rPr>
                <w:rFonts w:hint="eastAsia"/>
                <w:szCs w:val="21"/>
              </w:rPr>
              <w:t>秒不能重新发送</w:t>
            </w:r>
          </w:p>
        </w:tc>
      </w:tr>
      <w:tr w:rsidR="00E12ECA" w:rsidTr="006C0D6E">
        <w:trPr>
          <w:trHeight w:val="419"/>
        </w:trPr>
        <w:tc>
          <w:tcPr>
            <w:tcW w:w="2613" w:type="dxa"/>
          </w:tcPr>
          <w:p w:rsidR="00E12ECA" w:rsidRDefault="00E12ECA" w:rsidP="006C0D6E">
            <w:proofErr w:type="spellStart"/>
            <w:r>
              <w:t>msg</w:t>
            </w:r>
            <w:proofErr w:type="spellEnd"/>
          </w:p>
        </w:tc>
        <w:tc>
          <w:tcPr>
            <w:tcW w:w="2600" w:type="dxa"/>
          </w:tcPr>
          <w:p w:rsidR="00E12ECA" w:rsidRDefault="00E12ECA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错误说明</w:t>
            </w:r>
          </w:p>
        </w:tc>
        <w:tc>
          <w:tcPr>
            <w:tcW w:w="2589" w:type="dxa"/>
          </w:tcPr>
          <w:p w:rsidR="00E12ECA" w:rsidRDefault="00E12ECA" w:rsidP="006C0D6E">
            <w:pPr>
              <w:rPr>
                <w:szCs w:val="21"/>
              </w:rPr>
            </w:pPr>
          </w:p>
        </w:tc>
      </w:tr>
      <w:tr w:rsidR="00E12ECA" w:rsidTr="006C0D6E">
        <w:trPr>
          <w:trHeight w:val="419"/>
        </w:trPr>
        <w:tc>
          <w:tcPr>
            <w:tcW w:w="2613" w:type="dxa"/>
          </w:tcPr>
          <w:p w:rsidR="00E12ECA" w:rsidRDefault="00E12ECA" w:rsidP="006C0D6E">
            <w:r>
              <w:t>status</w:t>
            </w:r>
          </w:p>
        </w:tc>
        <w:tc>
          <w:tcPr>
            <w:tcW w:w="2600" w:type="dxa"/>
          </w:tcPr>
          <w:p w:rsidR="00E12ECA" w:rsidRDefault="00E12ECA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true</w:t>
            </w:r>
            <w:r>
              <w:rPr>
                <w:rFonts w:hint="eastAsia"/>
                <w:szCs w:val="21"/>
              </w:rPr>
              <w:t>时返回正常</w:t>
            </w:r>
          </w:p>
        </w:tc>
        <w:tc>
          <w:tcPr>
            <w:tcW w:w="2589" w:type="dxa"/>
          </w:tcPr>
          <w:p w:rsidR="00E12ECA" w:rsidRDefault="00E12ECA" w:rsidP="006C0D6E">
            <w:pPr>
              <w:rPr>
                <w:szCs w:val="21"/>
              </w:rPr>
            </w:pPr>
          </w:p>
        </w:tc>
      </w:tr>
      <w:tr w:rsidR="00E12ECA" w:rsidTr="006C0D6E">
        <w:trPr>
          <w:trHeight w:val="419"/>
        </w:trPr>
        <w:tc>
          <w:tcPr>
            <w:tcW w:w="2613" w:type="dxa"/>
          </w:tcPr>
          <w:p w:rsidR="00E12ECA" w:rsidRDefault="00E12ECA" w:rsidP="006C0D6E">
            <w:r>
              <w:t>data</w:t>
            </w:r>
          </w:p>
        </w:tc>
        <w:tc>
          <w:tcPr>
            <w:tcW w:w="2600" w:type="dxa"/>
          </w:tcPr>
          <w:p w:rsidR="00E12ECA" w:rsidRDefault="00E12ECA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</w:t>
            </w:r>
            <w:r>
              <w:rPr>
                <w:szCs w:val="21"/>
              </w:rPr>
              <w:t>data</w:t>
            </w:r>
            <w:r>
              <w:rPr>
                <w:rFonts w:hint="eastAsia"/>
                <w:szCs w:val="21"/>
              </w:rPr>
              <w:t>数据集</w:t>
            </w:r>
          </w:p>
        </w:tc>
        <w:tc>
          <w:tcPr>
            <w:tcW w:w="2589" w:type="dxa"/>
          </w:tcPr>
          <w:p w:rsidR="00E12ECA" w:rsidRDefault="00E12ECA" w:rsidP="006C0D6E">
            <w:pPr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为空</w:t>
            </w:r>
          </w:p>
        </w:tc>
      </w:tr>
    </w:tbl>
    <w:p w:rsidR="00E12ECA" w:rsidRDefault="00E12ECA" w:rsidP="00E12ECA">
      <w:pPr>
        <w:ind w:left="720"/>
        <w:rPr>
          <w:szCs w:val="21"/>
        </w:rPr>
      </w:pPr>
    </w:p>
    <w:p w:rsidR="00E12ECA" w:rsidRDefault="00E12ECA" w:rsidP="00E12ECA">
      <w:pPr>
        <w:ind w:left="720"/>
        <w:rPr>
          <w:szCs w:val="21"/>
        </w:rPr>
      </w:pPr>
    </w:p>
    <w:p w:rsidR="00E12ECA" w:rsidRDefault="00E12ECA" w:rsidP="00E12ECA">
      <w:pPr>
        <w:ind w:left="720"/>
        <w:rPr>
          <w:szCs w:val="21"/>
        </w:rPr>
      </w:pPr>
      <w:r>
        <w:rPr>
          <w:rFonts w:hint="eastAsia"/>
          <w:szCs w:val="21"/>
        </w:rPr>
        <w:t>返回</w:t>
      </w:r>
      <w:proofErr w:type="spellStart"/>
      <w:r>
        <w:rPr>
          <w:szCs w:val="21"/>
        </w:rPr>
        <w:t>json</w:t>
      </w:r>
      <w:proofErr w:type="spellEnd"/>
      <w:r>
        <w:rPr>
          <w:rFonts w:hint="eastAsia"/>
          <w:szCs w:val="21"/>
        </w:rPr>
        <w:t>格式实例</w:t>
      </w:r>
      <w:r>
        <w:rPr>
          <w:szCs w:val="21"/>
        </w:rPr>
        <w:t>:</w:t>
      </w:r>
    </w:p>
    <w:p w:rsidR="00E12ECA" w:rsidRDefault="00E12ECA" w:rsidP="00E12ECA">
      <w:pPr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{"code":null,"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修改密码成功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status":true,"data":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FF335E" w:rsidRDefault="00E577E0" w:rsidP="00FF335E">
      <w:pPr>
        <w:pStyle w:val="2"/>
      </w:pPr>
      <w:r>
        <w:rPr>
          <w:szCs w:val="21"/>
        </w:rPr>
        <w:br w:type="page"/>
      </w:r>
      <w:r w:rsidR="00452496">
        <w:rPr>
          <w:rFonts w:hint="eastAsia"/>
        </w:rPr>
        <w:t>五</w:t>
      </w:r>
      <w:r w:rsidR="00FF335E">
        <w:rPr>
          <w:rFonts w:hint="eastAsia"/>
        </w:rPr>
        <w:t>、</w:t>
      </w:r>
      <w:r w:rsidR="00BD2360">
        <w:rPr>
          <w:rFonts w:hint="eastAsia"/>
        </w:rPr>
        <w:t>验证</w:t>
      </w:r>
      <w:r w:rsidR="00E12ECA">
        <w:rPr>
          <w:rFonts w:hint="eastAsia"/>
        </w:rPr>
        <w:t>登录</w:t>
      </w:r>
      <w:r w:rsidR="00FF335E">
        <w:rPr>
          <w:rFonts w:hint="eastAsia"/>
        </w:rPr>
        <w:t>手机号码</w:t>
      </w:r>
      <w:r w:rsidR="00BD2360">
        <w:rPr>
          <w:rFonts w:hint="eastAsia"/>
        </w:rPr>
        <w:t>验证码</w:t>
      </w:r>
    </w:p>
    <w:p w:rsidR="00FF335E" w:rsidRDefault="00FF335E" w:rsidP="00FF335E">
      <w:pPr>
        <w:ind w:firstLineChars="200" w:firstLine="420"/>
      </w:pPr>
      <w:r>
        <w:rPr>
          <w:szCs w:val="21"/>
        </w:rPr>
        <w:t xml:space="preserve"> </w:t>
      </w:r>
      <w:proofErr w:type="gramStart"/>
      <w:r>
        <w:rPr>
          <w:szCs w:val="21"/>
        </w:rPr>
        <w:t>url</w:t>
      </w:r>
      <w:proofErr w:type="gramEnd"/>
      <w:r>
        <w:rPr>
          <w:szCs w:val="21"/>
        </w:rPr>
        <w:t>:  /f/m</w:t>
      </w:r>
      <w:r w:rsidR="009F28B4">
        <w:rPr>
          <w:szCs w:val="21"/>
        </w:rPr>
        <w:t>obile/member/user/</w:t>
      </w:r>
      <w:proofErr w:type="spellStart"/>
      <w:r w:rsidR="00C01886">
        <w:rPr>
          <w:rFonts w:ascii="Consolas" w:hAnsi="Consolas" w:cs="Consolas" w:hint="eastAsia"/>
          <w:color w:val="000000"/>
          <w:kern w:val="0"/>
          <w:sz w:val="24"/>
          <w:szCs w:val="24"/>
        </w:rPr>
        <w:t>validateCode</w:t>
      </w:r>
      <w:r w:rsidR="00BD2360">
        <w:rPr>
          <w:rFonts w:ascii="Consolas" w:hAnsi="Consolas" w:cs="Consolas" w:hint="eastAsia"/>
          <w:color w:val="000000"/>
          <w:kern w:val="0"/>
          <w:sz w:val="24"/>
          <w:szCs w:val="24"/>
        </w:rPr>
        <w:t>ByPhone</w:t>
      </w:r>
      <w:proofErr w:type="spellEnd"/>
    </w:p>
    <w:p w:rsidR="00FF335E" w:rsidRDefault="00FF335E" w:rsidP="00FF335E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>请求方式</w:t>
      </w:r>
      <w:r>
        <w:rPr>
          <w:szCs w:val="21"/>
        </w:rPr>
        <w:t xml:space="preserve">: </w:t>
      </w:r>
      <w:proofErr w:type="gramStart"/>
      <w:r>
        <w:rPr>
          <w:szCs w:val="21"/>
        </w:rPr>
        <w:t>post</w:t>
      </w:r>
      <w:proofErr w:type="gramEnd"/>
    </w:p>
    <w:p w:rsidR="00FF335E" w:rsidRDefault="00FF335E" w:rsidP="00FF335E">
      <w:pPr>
        <w:rPr>
          <w:szCs w:val="21"/>
        </w:rPr>
      </w:pPr>
      <w:r>
        <w:rPr>
          <w:szCs w:val="21"/>
        </w:rPr>
        <w:t xml:space="preserve">     </w:t>
      </w:r>
    </w:p>
    <w:p w:rsidR="00FF335E" w:rsidRDefault="00FF335E" w:rsidP="00FF335E">
      <w:pPr>
        <w:ind w:left="720"/>
        <w:rPr>
          <w:b/>
          <w:szCs w:val="21"/>
        </w:rPr>
      </w:pPr>
      <w:r>
        <w:rPr>
          <w:rFonts w:hint="eastAsia"/>
          <w:b/>
          <w:szCs w:val="21"/>
        </w:rPr>
        <w:t>请求参数说明</w:t>
      </w:r>
      <w:r>
        <w:rPr>
          <w:b/>
          <w:szCs w:val="21"/>
        </w:rPr>
        <w:t>:</w:t>
      </w:r>
    </w:p>
    <w:tbl>
      <w:tblPr>
        <w:tblStyle w:val="ac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658"/>
        <w:gridCol w:w="2546"/>
        <w:gridCol w:w="2598"/>
      </w:tblGrid>
      <w:tr w:rsidR="00FF335E" w:rsidTr="006C0D6E">
        <w:trPr>
          <w:trHeight w:val="441"/>
        </w:trPr>
        <w:tc>
          <w:tcPr>
            <w:tcW w:w="2658" w:type="dxa"/>
            <w:shd w:val="clear" w:color="auto" w:fill="808080"/>
          </w:tcPr>
          <w:p w:rsidR="00FF335E" w:rsidRDefault="00FF335E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546" w:type="dxa"/>
            <w:shd w:val="clear" w:color="auto" w:fill="808080"/>
          </w:tcPr>
          <w:p w:rsidR="00FF335E" w:rsidRDefault="00FF335E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参数说明</w:t>
            </w:r>
          </w:p>
        </w:tc>
        <w:tc>
          <w:tcPr>
            <w:tcW w:w="2598" w:type="dxa"/>
            <w:shd w:val="clear" w:color="auto" w:fill="808080"/>
          </w:tcPr>
          <w:p w:rsidR="00FF335E" w:rsidRDefault="00FF335E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是否可空</w:t>
            </w:r>
            <w:r>
              <w:rPr>
                <w:szCs w:val="21"/>
              </w:rPr>
              <w:t>)</w:t>
            </w:r>
          </w:p>
        </w:tc>
      </w:tr>
      <w:tr w:rsidR="00FF335E" w:rsidTr="006C0D6E">
        <w:trPr>
          <w:trHeight w:val="419"/>
        </w:trPr>
        <w:tc>
          <w:tcPr>
            <w:tcW w:w="2658" w:type="dxa"/>
          </w:tcPr>
          <w:p w:rsidR="00FF335E" w:rsidRDefault="00C01886" w:rsidP="006C0D6E">
            <w:pPr>
              <w:rPr>
                <w:szCs w:val="21"/>
              </w:rPr>
            </w:pPr>
            <w:r>
              <w:rPr>
                <w:rFonts w:ascii="Times New Roman" w:hAnsi="Times New Roman" w:hint="eastAsia"/>
              </w:rPr>
              <w:t>phone</w:t>
            </w:r>
          </w:p>
        </w:tc>
        <w:tc>
          <w:tcPr>
            <w:tcW w:w="2546" w:type="dxa"/>
          </w:tcPr>
          <w:p w:rsidR="00FF335E" w:rsidRDefault="004F0015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手机号码</w:t>
            </w:r>
          </w:p>
        </w:tc>
        <w:tc>
          <w:tcPr>
            <w:tcW w:w="2598" w:type="dxa"/>
          </w:tcPr>
          <w:p w:rsidR="00FF335E" w:rsidRDefault="00FF335E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FF335E" w:rsidTr="006C0D6E">
        <w:trPr>
          <w:trHeight w:val="419"/>
        </w:trPr>
        <w:tc>
          <w:tcPr>
            <w:tcW w:w="2658" w:type="dxa"/>
          </w:tcPr>
          <w:p w:rsidR="00FF335E" w:rsidRDefault="00C01886" w:rsidP="006C0D6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validateCode</w:t>
            </w:r>
            <w:proofErr w:type="spellEnd"/>
          </w:p>
        </w:tc>
        <w:tc>
          <w:tcPr>
            <w:tcW w:w="2546" w:type="dxa"/>
          </w:tcPr>
          <w:p w:rsidR="00FF335E" w:rsidRDefault="00E12ECA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  <w:tc>
          <w:tcPr>
            <w:tcW w:w="2598" w:type="dxa"/>
          </w:tcPr>
          <w:p w:rsidR="00FF335E" w:rsidRDefault="00FF335E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FF335E" w:rsidRDefault="00FF335E" w:rsidP="00FF335E">
      <w:pPr>
        <w:ind w:left="720"/>
        <w:rPr>
          <w:szCs w:val="21"/>
        </w:rPr>
      </w:pPr>
    </w:p>
    <w:p w:rsidR="00FF335E" w:rsidRDefault="00FF335E" w:rsidP="00FF335E">
      <w:pPr>
        <w:ind w:left="720"/>
        <w:rPr>
          <w:szCs w:val="21"/>
        </w:rPr>
      </w:pPr>
    </w:p>
    <w:p w:rsidR="00FF335E" w:rsidRDefault="00FF335E" w:rsidP="00FF335E">
      <w:pPr>
        <w:ind w:left="720"/>
        <w:rPr>
          <w:szCs w:val="21"/>
        </w:rPr>
      </w:pPr>
    </w:p>
    <w:p w:rsidR="00FF335E" w:rsidRDefault="00FF335E" w:rsidP="00FF335E">
      <w:pPr>
        <w:ind w:left="720"/>
        <w:rPr>
          <w:b/>
          <w:szCs w:val="21"/>
        </w:rPr>
      </w:pPr>
      <w:r>
        <w:rPr>
          <w:rFonts w:hint="eastAsia"/>
          <w:b/>
          <w:szCs w:val="21"/>
        </w:rPr>
        <w:t>返回参数说明</w:t>
      </w:r>
      <w:r>
        <w:rPr>
          <w:b/>
          <w:szCs w:val="21"/>
        </w:rPr>
        <w:t>:</w:t>
      </w:r>
    </w:p>
    <w:tbl>
      <w:tblPr>
        <w:tblStyle w:val="ac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613"/>
        <w:gridCol w:w="2600"/>
        <w:gridCol w:w="2589"/>
      </w:tblGrid>
      <w:tr w:rsidR="00FF335E" w:rsidTr="006C0D6E">
        <w:trPr>
          <w:trHeight w:val="441"/>
        </w:trPr>
        <w:tc>
          <w:tcPr>
            <w:tcW w:w="2613" w:type="dxa"/>
            <w:shd w:val="clear" w:color="auto" w:fill="808080"/>
          </w:tcPr>
          <w:p w:rsidR="00FF335E" w:rsidRDefault="00FF335E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600" w:type="dxa"/>
            <w:shd w:val="clear" w:color="auto" w:fill="808080"/>
          </w:tcPr>
          <w:p w:rsidR="00FF335E" w:rsidRDefault="00FF335E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参数说明</w:t>
            </w:r>
          </w:p>
        </w:tc>
        <w:tc>
          <w:tcPr>
            <w:tcW w:w="2589" w:type="dxa"/>
            <w:shd w:val="clear" w:color="auto" w:fill="808080"/>
          </w:tcPr>
          <w:p w:rsidR="00FF335E" w:rsidRDefault="00FF335E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可否为空</w:t>
            </w:r>
            <w:r>
              <w:rPr>
                <w:szCs w:val="21"/>
              </w:rPr>
              <w:t>)</w:t>
            </w:r>
          </w:p>
        </w:tc>
      </w:tr>
      <w:tr w:rsidR="00FF335E" w:rsidTr="006C0D6E">
        <w:trPr>
          <w:trHeight w:val="419"/>
        </w:trPr>
        <w:tc>
          <w:tcPr>
            <w:tcW w:w="2613" w:type="dxa"/>
          </w:tcPr>
          <w:p w:rsidR="00FF335E" w:rsidRDefault="00FF335E" w:rsidP="006C0D6E">
            <w:pPr>
              <w:rPr>
                <w:szCs w:val="21"/>
              </w:rPr>
            </w:pPr>
            <w:r>
              <w:t>code</w:t>
            </w:r>
          </w:p>
        </w:tc>
        <w:tc>
          <w:tcPr>
            <w:tcW w:w="2600" w:type="dxa"/>
          </w:tcPr>
          <w:p w:rsidR="00FF335E" w:rsidRDefault="00FF335E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返回码</w:t>
            </w:r>
          </w:p>
        </w:tc>
        <w:tc>
          <w:tcPr>
            <w:tcW w:w="2589" w:type="dxa"/>
          </w:tcPr>
          <w:p w:rsidR="00FF335E" w:rsidRDefault="00FF335E" w:rsidP="006C0D6E">
            <w:pPr>
              <w:rPr>
                <w:szCs w:val="21"/>
              </w:rPr>
            </w:pPr>
            <w:r>
              <w:rPr>
                <w:szCs w:val="21"/>
              </w:rPr>
              <w:t>1001:</w:t>
            </w:r>
            <w:r>
              <w:rPr>
                <w:rFonts w:hint="eastAsia"/>
                <w:szCs w:val="21"/>
              </w:rPr>
              <w:t>参数不能为空</w:t>
            </w:r>
          </w:p>
          <w:p w:rsidR="00C01886" w:rsidRDefault="00C01886" w:rsidP="00C01886">
            <w:pPr>
              <w:rPr>
                <w:szCs w:val="21"/>
              </w:rPr>
            </w:pPr>
            <w:r>
              <w:rPr>
                <w:szCs w:val="21"/>
              </w:rPr>
              <w:t xml:space="preserve">1010  </w:t>
            </w:r>
            <w:proofErr w:type="gramStart"/>
            <w:r>
              <w:rPr>
                <w:rFonts w:hint="eastAsia"/>
                <w:szCs w:val="21"/>
              </w:rPr>
              <w:t>验证码不正确</w:t>
            </w:r>
            <w:proofErr w:type="gramEnd"/>
          </w:p>
          <w:p w:rsidR="00C01886" w:rsidRDefault="00C01886" w:rsidP="00C01886">
            <w:pPr>
              <w:rPr>
                <w:szCs w:val="21"/>
              </w:rPr>
            </w:pPr>
            <w:r>
              <w:rPr>
                <w:szCs w:val="21"/>
              </w:rPr>
              <w:t xml:space="preserve">1011  </w:t>
            </w:r>
            <w:r>
              <w:rPr>
                <w:rFonts w:hint="eastAsia"/>
                <w:szCs w:val="21"/>
              </w:rPr>
              <w:t>验证码超时</w:t>
            </w:r>
          </w:p>
          <w:p w:rsidR="00FF335E" w:rsidRPr="00C01886" w:rsidRDefault="00C01886" w:rsidP="00C01886">
            <w:pPr>
              <w:ind w:left="630" w:hangingChars="300" w:hanging="630"/>
              <w:rPr>
                <w:szCs w:val="21"/>
              </w:rPr>
            </w:pPr>
            <w:r>
              <w:rPr>
                <w:szCs w:val="21"/>
              </w:rPr>
              <w:t xml:space="preserve">1012  </w:t>
            </w:r>
            <w:proofErr w:type="gramStart"/>
            <w:r>
              <w:rPr>
                <w:rFonts w:hint="eastAsia"/>
                <w:szCs w:val="21"/>
              </w:rPr>
              <w:t>验证码未超过</w:t>
            </w:r>
            <w:proofErr w:type="gramEnd"/>
            <w:r>
              <w:rPr>
                <w:szCs w:val="21"/>
              </w:rPr>
              <w:t>60</w:t>
            </w:r>
            <w:r>
              <w:rPr>
                <w:rFonts w:hint="eastAsia"/>
                <w:szCs w:val="21"/>
              </w:rPr>
              <w:t>秒不能重新发送</w:t>
            </w:r>
          </w:p>
        </w:tc>
      </w:tr>
      <w:tr w:rsidR="00FF335E" w:rsidTr="006C0D6E">
        <w:trPr>
          <w:trHeight w:val="419"/>
        </w:trPr>
        <w:tc>
          <w:tcPr>
            <w:tcW w:w="2613" w:type="dxa"/>
          </w:tcPr>
          <w:p w:rsidR="00FF335E" w:rsidRDefault="00FF335E" w:rsidP="006C0D6E">
            <w:proofErr w:type="spellStart"/>
            <w:r>
              <w:t>msg</w:t>
            </w:r>
            <w:proofErr w:type="spellEnd"/>
          </w:p>
        </w:tc>
        <w:tc>
          <w:tcPr>
            <w:tcW w:w="2600" w:type="dxa"/>
          </w:tcPr>
          <w:p w:rsidR="00FF335E" w:rsidRDefault="00FF335E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错误说明</w:t>
            </w:r>
          </w:p>
        </w:tc>
        <w:tc>
          <w:tcPr>
            <w:tcW w:w="2589" w:type="dxa"/>
          </w:tcPr>
          <w:p w:rsidR="00FF335E" w:rsidRDefault="00FF335E" w:rsidP="006C0D6E">
            <w:pPr>
              <w:rPr>
                <w:szCs w:val="21"/>
              </w:rPr>
            </w:pPr>
          </w:p>
        </w:tc>
      </w:tr>
      <w:tr w:rsidR="00FF335E" w:rsidTr="006C0D6E">
        <w:trPr>
          <w:trHeight w:val="419"/>
        </w:trPr>
        <w:tc>
          <w:tcPr>
            <w:tcW w:w="2613" w:type="dxa"/>
          </w:tcPr>
          <w:p w:rsidR="00FF335E" w:rsidRDefault="00FF335E" w:rsidP="006C0D6E">
            <w:r>
              <w:t>status</w:t>
            </w:r>
          </w:p>
        </w:tc>
        <w:tc>
          <w:tcPr>
            <w:tcW w:w="2600" w:type="dxa"/>
          </w:tcPr>
          <w:p w:rsidR="00FF335E" w:rsidRDefault="00FF335E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true</w:t>
            </w:r>
            <w:r>
              <w:rPr>
                <w:rFonts w:hint="eastAsia"/>
                <w:szCs w:val="21"/>
              </w:rPr>
              <w:t>时返回正常</w:t>
            </w:r>
          </w:p>
        </w:tc>
        <w:tc>
          <w:tcPr>
            <w:tcW w:w="2589" w:type="dxa"/>
          </w:tcPr>
          <w:p w:rsidR="00FF335E" w:rsidRDefault="00FF335E" w:rsidP="006C0D6E">
            <w:pPr>
              <w:rPr>
                <w:szCs w:val="21"/>
              </w:rPr>
            </w:pPr>
          </w:p>
        </w:tc>
      </w:tr>
      <w:tr w:rsidR="00FF335E" w:rsidTr="006C0D6E">
        <w:trPr>
          <w:trHeight w:val="419"/>
        </w:trPr>
        <w:tc>
          <w:tcPr>
            <w:tcW w:w="2613" w:type="dxa"/>
          </w:tcPr>
          <w:p w:rsidR="00FF335E" w:rsidRDefault="00FF335E" w:rsidP="006C0D6E">
            <w:r>
              <w:t>data</w:t>
            </w:r>
          </w:p>
        </w:tc>
        <w:tc>
          <w:tcPr>
            <w:tcW w:w="2600" w:type="dxa"/>
          </w:tcPr>
          <w:p w:rsidR="00FF335E" w:rsidRDefault="00FF335E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</w:t>
            </w:r>
            <w:r>
              <w:rPr>
                <w:szCs w:val="21"/>
              </w:rPr>
              <w:t>data</w:t>
            </w:r>
            <w:r>
              <w:rPr>
                <w:rFonts w:hint="eastAsia"/>
                <w:szCs w:val="21"/>
              </w:rPr>
              <w:t>数据集</w:t>
            </w:r>
          </w:p>
        </w:tc>
        <w:tc>
          <w:tcPr>
            <w:tcW w:w="2589" w:type="dxa"/>
          </w:tcPr>
          <w:p w:rsidR="00FF335E" w:rsidRDefault="00FF335E" w:rsidP="006C0D6E">
            <w:pPr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为空</w:t>
            </w:r>
          </w:p>
        </w:tc>
      </w:tr>
    </w:tbl>
    <w:p w:rsidR="00FF335E" w:rsidRDefault="00FF335E" w:rsidP="00FF335E">
      <w:pPr>
        <w:ind w:left="720"/>
        <w:rPr>
          <w:szCs w:val="21"/>
        </w:rPr>
      </w:pPr>
    </w:p>
    <w:p w:rsidR="00FF335E" w:rsidRDefault="00FF335E" w:rsidP="00FF335E">
      <w:pPr>
        <w:ind w:left="720"/>
        <w:rPr>
          <w:szCs w:val="21"/>
        </w:rPr>
      </w:pPr>
    </w:p>
    <w:p w:rsidR="00FF335E" w:rsidRDefault="00FF335E" w:rsidP="00FF335E">
      <w:pPr>
        <w:ind w:left="720"/>
        <w:rPr>
          <w:szCs w:val="21"/>
        </w:rPr>
      </w:pPr>
      <w:r>
        <w:rPr>
          <w:rFonts w:hint="eastAsia"/>
          <w:szCs w:val="21"/>
        </w:rPr>
        <w:t>返回</w:t>
      </w:r>
      <w:proofErr w:type="spellStart"/>
      <w:r>
        <w:rPr>
          <w:szCs w:val="21"/>
        </w:rPr>
        <w:t>json</w:t>
      </w:r>
      <w:proofErr w:type="spellEnd"/>
      <w:r>
        <w:rPr>
          <w:rFonts w:hint="eastAsia"/>
          <w:szCs w:val="21"/>
        </w:rPr>
        <w:t>格式实例</w:t>
      </w:r>
      <w:r>
        <w:rPr>
          <w:szCs w:val="21"/>
        </w:rPr>
        <w:t>:</w:t>
      </w:r>
    </w:p>
    <w:p w:rsidR="00FF335E" w:rsidRDefault="00FF335E" w:rsidP="00FF335E">
      <w:pPr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{"code":null,"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修改密码成功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status":true,"data":</w:t>
      </w:r>
      <w:r w:rsidR="009F28B4">
        <w:rPr>
          <w:rFonts w:ascii="Consolas" w:hAnsi="Consolas" w:cs="Consolas" w:hint="eastAsia"/>
          <w:color w:val="000000"/>
          <w:kern w:val="0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F710A" w:rsidRDefault="00CF710A">
      <w:pPr>
        <w:widowControl/>
        <w:jc w:val="left"/>
        <w:rPr>
          <w:szCs w:val="21"/>
        </w:rPr>
      </w:pPr>
    </w:p>
    <w:p w:rsidR="00CF710A" w:rsidRDefault="00CF710A">
      <w:pPr>
        <w:widowControl/>
        <w:jc w:val="left"/>
        <w:rPr>
          <w:szCs w:val="21"/>
        </w:rPr>
      </w:pPr>
    </w:p>
    <w:p w:rsidR="00CF710A" w:rsidRDefault="00D52067" w:rsidP="00CF710A">
      <w:pPr>
        <w:pStyle w:val="2"/>
      </w:pPr>
      <w:r>
        <w:rPr>
          <w:rFonts w:hint="eastAsia"/>
        </w:rPr>
        <w:t>六</w:t>
      </w:r>
      <w:r w:rsidR="00CF710A">
        <w:rPr>
          <w:rFonts w:hint="eastAsia"/>
        </w:rPr>
        <w:t>、修改</w:t>
      </w:r>
      <w:r w:rsidR="001547B4">
        <w:rPr>
          <w:rFonts w:hint="eastAsia"/>
        </w:rPr>
        <w:t>登录</w:t>
      </w:r>
      <w:r w:rsidR="00CF710A">
        <w:rPr>
          <w:rFonts w:hint="eastAsia"/>
        </w:rPr>
        <w:t>手机号码</w:t>
      </w:r>
    </w:p>
    <w:p w:rsidR="00CF710A" w:rsidRDefault="00CF710A" w:rsidP="00CF710A">
      <w:pPr>
        <w:ind w:firstLineChars="200" w:firstLine="420"/>
      </w:pPr>
      <w:r>
        <w:rPr>
          <w:szCs w:val="21"/>
        </w:rPr>
        <w:t xml:space="preserve"> </w:t>
      </w:r>
      <w:proofErr w:type="gramStart"/>
      <w:r>
        <w:rPr>
          <w:szCs w:val="21"/>
        </w:rPr>
        <w:t>url</w:t>
      </w:r>
      <w:proofErr w:type="gramEnd"/>
      <w:r>
        <w:rPr>
          <w:szCs w:val="21"/>
        </w:rPr>
        <w:t>:  /f/mobile/member/user/</w:t>
      </w:r>
      <w:proofErr w:type="spellStart"/>
      <w:r w:rsidR="005925C1">
        <w:rPr>
          <w:rFonts w:ascii="Consolas" w:hAnsi="Consolas" w:cs="Consolas" w:hint="eastAsia"/>
          <w:color w:val="000000"/>
          <w:kern w:val="0"/>
          <w:sz w:val="24"/>
          <w:szCs w:val="24"/>
        </w:rPr>
        <w:t>updatePhoneByPhone</w:t>
      </w:r>
      <w:proofErr w:type="spellEnd"/>
    </w:p>
    <w:p w:rsidR="00CF710A" w:rsidRDefault="00CF710A" w:rsidP="00CF710A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>请求方式</w:t>
      </w:r>
      <w:r>
        <w:rPr>
          <w:szCs w:val="21"/>
        </w:rPr>
        <w:t xml:space="preserve">: </w:t>
      </w:r>
      <w:proofErr w:type="gramStart"/>
      <w:r>
        <w:rPr>
          <w:szCs w:val="21"/>
        </w:rPr>
        <w:t>post</w:t>
      </w:r>
      <w:proofErr w:type="gramEnd"/>
    </w:p>
    <w:p w:rsidR="00CF710A" w:rsidRDefault="00CF710A" w:rsidP="00CF710A">
      <w:pPr>
        <w:rPr>
          <w:szCs w:val="21"/>
        </w:rPr>
      </w:pPr>
      <w:r>
        <w:rPr>
          <w:szCs w:val="21"/>
        </w:rPr>
        <w:t xml:space="preserve">     </w:t>
      </w:r>
    </w:p>
    <w:p w:rsidR="00CF710A" w:rsidRDefault="00CF710A" w:rsidP="00CF710A">
      <w:pPr>
        <w:ind w:left="720"/>
        <w:rPr>
          <w:b/>
          <w:szCs w:val="21"/>
        </w:rPr>
      </w:pPr>
      <w:r>
        <w:rPr>
          <w:rFonts w:hint="eastAsia"/>
          <w:b/>
          <w:szCs w:val="21"/>
        </w:rPr>
        <w:t>请求参数说明</w:t>
      </w:r>
      <w:r>
        <w:rPr>
          <w:b/>
          <w:szCs w:val="21"/>
        </w:rPr>
        <w:t>:</w:t>
      </w:r>
    </w:p>
    <w:tbl>
      <w:tblPr>
        <w:tblStyle w:val="ac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658"/>
        <w:gridCol w:w="2546"/>
        <w:gridCol w:w="2598"/>
      </w:tblGrid>
      <w:tr w:rsidR="00CF710A" w:rsidTr="006C0D6E">
        <w:trPr>
          <w:trHeight w:val="441"/>
        </w:trPr>
        <w:tc>
          <w:tcPr>
            <w:tcW w:w="2658" w:type="dxa"/>
            <w:shd w:val="clear" w:color="auto" w:fill="808080"/>
          </w:tcPr>
          <w:p w:rsidR="00CF710A" w:rsidRDefault="00CF710A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546" w:type="dxa"/>
            <w:shd w:val="clear" w:color="auto" w:fill="808080"/>
          </w:tcPr>
          <w:p w:rsidR="00CF710A" w:rsidRDefault="00CF710A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参数说明</w:t>
            </w:r>
          </w:p>
        </w:tc>
        <w:tc>
          <w:tcPr>
            <w:tcW w:w="2598" w:type="dxa"/>
            <w:shd w:val="clear" w:color="auto" w:fill="808080"/>
          </w:tcPr>
          <w:p w:rsidR="00CF710A" w:rsidRDefault="00CF710A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是否可空</w:t>
            </w:r>
            <w:r>
              <w:rPr>
                <w:szCs w:val="21"/>
              </w:rPr>
              <w:t>)</w:t>
            </w:r>
          </w:p>
        </w:tc>
      </w:tr>
      <w:tr w:rsidR="00CF710A" w:rsidTr="006C0D6E">
        <w:trPr>
          <w:trHeight w:val="419"/>
        </w:trPr>
        <w:tc>
          <w:tcPr>
            <w:tcW w:w="2658" w:type="dxa"/>
          </w:tcPr>
          <w:p w:rsidR="00CF710A" w:rsidRDefault="00CF710A" w:rsidP="006C0D6E">
            <w:pPr>
              <w:rPr>
                <w:szCs w:val="21"/>
              </w:rPr>
            </w:pPr>
            <w:r>
              <w:rPr>
                <w:rFonts w:ascii="Times New Roman" w:hAnsi="Times New Roman" w:hint="eastAsia"/>
              </w:rPr>
              <w:t>phone</w:t>
            </w:r>
          </w:p>
        </w:tc>
        <w:tc>
          <w:tcPr>
            <w:tcW w:w="2546" w:type="dxa"/>
          </w:tcPr>
          <w:p w:rsidR="00CF710A" w:rsidRDefault="007E5A49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登录手机号码</w:t>
            </w:r>
          </w:p>
        </w:tc>
        <w:tc>
          <w:tcPr>
            <w:tcW w:w="2598" w:type="dxa"/>
          </w:tcPr>
          <w:p w:rsidR="00CF710A" w:rsidRDefault="00CF710A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CF710A" w:rsidTr="006C0D6E">
        <w:trPr>
          <w:trHeight w:val="419"/>
        </w:trPr>
        <w:tc>
          <w:tcPr>
            <w:tcW w:w="2658" w:type="dxa"/>
          </w:tcPr>
          <w:p w:rsidR="00CF710A" w:rsidRDefault="00CF710A" w:rsidP="006C0D6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validateCode</w:t>
            </w:r>
            <w:proofErr w:type="spellEnd"/>
          </w:p>
        </w:tc>
        <w:tc>
          <w:tcPr>
            <w:tcW w:w="2546" w:type="dxa"/>
          </w:tcPr>
          <w:p w:rsidR="00CF710A" w:rsidRDefault="007E5A49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  <w:tc>
          <w:tcPr>
            <w:tcW w:w="2598" w:type="dxa"/>
          </w:tcPr>
          <w:p w:rsidR="00CF710A" w:rsidRDefault="00CF710A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CF710A" w:rsidRDefault="00CF710A" w:rsidP="00CF710A">
      <w:pPr>
        <w:ind w:left="720"/>
        <w:rPr>
          <w:szCs w:val="21"/>
        </w:rPr>
      </w:pPr>
    </w:p>
    <w:p w:rsidR="00CF710A" w:rsidRDefault="00CF710A" w:rsidP="00CF710A">
      <w:pPr>
        <w:ind w:left="720"/>
        <w:rPr>
          <w:szCs w:val="21"/>
        </w:rPr>
      </w:pPr>
    </w:p>
    <w:p w:rsidR="00CF710A" w:rsidRDefault="00CF710A" w:rsidP="00CF710A">
      <w:pPr>
        <w:ind w:left="720"/>
        <w:rPr>
          <w:szCs w:val="21"/>
        </w:rPr>
      </w:pPr>
    </w:p>
    <w:p w:rsidR="00CF710A" w:rsidRDefault="00CF710A" w:rsidP="00CF710A">
      <w:pPr>
        <w:ind w:left="720"/>
        <w:rPr>
          <w:b/>
          <w:szCs w:val="21"/>
        </w:rPr>
      </w:pPr>
      <w:r>
        <w:rPr>
          <w:rFonts w:hint="eastAsia"/>
          <w:b/>
          <w:szCs w:val="21"/>
        </w:rPr>
        <w:t>返回参数说明</w:t>
      </w:r>
      <w:r>
        <w:rPr>
          <w:b/>
          <w:szCs w:val="21"/>
        </w:rPr>
        <w:t>:</w:t>
      </w:r>
    </w:p>
    <w:tbl>
      <w:tblPr>
        <w:tblStyle w:val="ac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613"/>
        <w:gridCol w:w="2600"/>
        <w:gridCol w:w="2589"/>
      </w:tblGrid>
      <w:tr w:rsidR="00CF710A" w:rsidTr="006C0D6E">
        <w:trPr>
          <w:trHeight w:val="441"/>
        </w:trPr>
        <w:tc>
          <w:tcPr>
            <w:tcW w:w="2613" w:type="dxa"/>
            <w:shd w:val="clear" w:color="auto" w:fill="808080"/>
          </w:tcPr>
          <w:p w:rsidR="00CF710A" w:rsidRDefault="00CF710A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600" w:type="dxa"/>
            <w:shd w:val="clear" w:color="auto" w:fill="808080"/>
          </w:tcPr>
          <w:p w:rsidR="00CF710A" w:rsidRDefault="00CF710A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参数说明</w:t>
            </w:r>
          </w:p>
        </w:tc>
        <w:tc>
          <w:tcPr>
            <w:tcW w:w="2589" w:type="dxa"/>
            <w:shd w:val="clear" w:color="auto" w:fill="808080"/>
          </w:tcPr>
          <w:p w:rsidR="00CF710A" w:rsidRDefault="00CF710A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可否为空</w:t>
            </w:r>
            <w:r>
              <w:rPr>
                <w:szCs w:val="21"/>
              </w:rPr>
              <w:t>)</w:t>
            </w:r>
          </w:p>
        </w:tc>
      </w:tr>
      <w:tr w:rsidR="00CF710A" w:rsidTr="006C0D6E">
        <w:trPr>
          <w:trHeight w:val="419"/>
        </w:trPr>
        <w:tc>
          <w:tcPr>
            <w:tcW w:w="2613" w:type="dxa"/>
          </w:tcPr>
          <w:p w:rsidR="00CF710A" w:rsidRDefault="00CF710A" w:rsidP="006C0D6E">
            <w:pPr>
              <w:rPr>
                <w:szCs w:val="21"/>
              </w:rPr>
            </w:pPr>
            <w:r>
              <w:t>code</w:t>
            </w:r>
          </w:p>
        </w:tc>
        <w:tc>
          <w:tcPr>
            <w:tcW w:w="2600" w:type="dxa"/>
          </w:tcPr>
          <w:p w:rsidR="00CF710A" w:rsidRDefault="00CF710A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返回码</w:t>
            </w:r>
          </w:p>
        </w:tc>
        <w:tc>
          <w:tcPr>
            <w:tcW w:w="2589" w:type="dxa"/>
          </w:tcPr>
          <w:p w:rsidR="00CF710A" w:rsidRDefault="00CF710A" w:rsidP="006C0D6E">
            <w:pPr>
              <w:rPr>
                <w:szCs w:val="21"/>
              </w:rPr>
            </w:pPr>
            <w:r>
              <w:rPr>
                <w:szCs w:val="21"/>
              </w:rPr>
              <w:t>1001:</w:t>
            </w:r>
            <w:r>
              <w:rPr>
                <w:rFonts w:hint="eastAsia"/>
                <w:szCs w:val="21"/>
              </w:rPr>
              <w:t>参数不能为空</w:t>
            </w:r>
          </w:p>
          <w:p w:rsidR="00CF710A" w:rsidRPr="00C01886" w:rsidRDefault="00592792" w:rsidP="00592792">
            <w:pPr>
              <w:rPr>
                <w:szCs w:val="21"/>
              </w:rPr>
            </w:pPr>
            <w:r>
              <w:rPr>
                <w:szCs w:val="21"/>
              </w:rPr>
              <w:t xml:space="preserve">1007 </w:t>
            </w:r>
            <w:r>
              <w:rPr>
                <w:rFonts w:hint="eastAsia"/>
                <w:szCs w:val="21"/>
              </w:rPr>
              <w:t>该手机号已注册</w:t>
            </w:r>
          </w:p>
        </w:tc>
      </w:tr>
      <w:tr w:rsidR="00CF710A" w:rsidTr="006C0D6E">
        <w:trPr>
          <w:trHeight w:val="419"/>
        </w:trPr>
        <w:tc>
          <w:tcPr>
            <w:tcW w:w="2613" w:type="dxa"/>
          </w:tcPr>
          <w:p w:rsidR="00CF710A" w:rsidRDefault="00CF710A" w:rsidP="006C0D6E">
            <w:proofErr w:type="spellStart"/>
            <w:r>
              <w:t>msg</w:t>
            </w:r>
            <w:proofErr w:type="spellEnd"/>
          </w:p>
        </w:tc>
        <w:tc>
          <w:tcPr>
            <w:tcW w:w="2600" w:type="dxa"/>
          </w:tcPr>
          <w:p w:rsidR="00CF710A" w:rsidRDefault="00CF710A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错误说明</w:t>
            </w:r>
          </w:p>
        </w:tc>
        <w:tc>
          <w:tcPr>
            <w:tcW w:w="2589" w:type="dxa"/>
          </w:tcPr>
          <w:p w:rsidR="00CF710A" w:rsidRDefault="00CF710A" w:rsidP="006C0D6E">
            <w:pPr>
              <w:rPr>
                <w:szCs w:val="21"/>
              </w:rPr>
            </w:pPr>
          </w:p>
        </w:tc>
      </w:tr>
      <w:tr w:rsidR="00CF710A" w:rsidTr="006C0D6E">
        <w:trPr>
          <w:trHeight w:val="419"/>
        </w:trPr>
        <w:tc>
          <w:tcPr>
            <w:tcW w:w="2613" w:type="dxa"/>
          </w:tcPr>
          <w:p w:rsidR="00CF710A" w:rsidRDefault="00CF710A" w:rsidP="006C0D6E">
            <w:r>
              <w:t>status</w:t>
            </w:r>
          </w:p>
        </w:tc>
        <w:tc>
          <w:tcPr>
            <w:tcW w:w="2600" w:type="dxa"/>
          </w:tcPr>
          <w:p w:rsidR="00CF710A" w:rsidRDefault="00CF710A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true</w:t>
            </w:r>
            <w:r>
              <w:rPr>
                <w:rFonts w:hint="eastAsia"/>
                <w:szCs w:val="21"/>
              </w:rPr>
              <w:t>时返回正常</w:t>
            </w:r>
          </w:p>
        </w:tc>
        <w:tc>
          <w:tcPr>
            <w:tcW w:w="2589" w:type="dxa"/>
          </w:tcPr>
          <w:p w:rsidR="00CF710A" w:rsidRDefault="00CF710A" w:rsidP="006C0D6E">
            <w:pPr>
              <w:rPr>
                <w:szCs w:val="21"/>
              </w:rPr>
            </w:pPr>
          </w:p>
        </w:tc>
      </w:tr>
      <w:tr w:rsidR="00CF710A" w:rsidTr="006C0D6E">
        <w:trPr>
          <w:trHeight w:val="419"/>
        </w:trPr>
        <w:tc>
          <w:tcPr>
            <w:tcW w:w="2613" w:type="dxa"/>
          </w:tcPr>
          <w:p w:rsidR="00CF710A" w:rsidRDefault="00CF710A" w:rsidP="006C0D6E">
            <w:r>
              <w:t>data</w:t>
            </w:r>
          </w:p>
        </w:tc>
        <w:tc>
          <w:tcPr>
            <w:tcW w:w="2600" w:type="dxa"/>
          </w:tcPr>
          <w:p w:rsidR="00CF710A" w:rsidRDefault="00CF710A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</w:t>
            </w:r>
            <w:r>
              <w:rPr>
                <w:szCs w:val="21"/>
              </w:rPr>
              <w:t>data</w:t>
            </w:r>
            <w:r>
              <w:rPr>
                <w:rFonts w:hint="eastAsia"/>
                <w:szCs w:val="21"/>
              </w:rPr>
              <w:t>数据集</w:t>
            </w:r>
          </w:p>
        </w:tc>
        <w:tc>
          <w:tcPr>
            <w:tcW w:w="2589" w:type="dxa"/>
          </w:tcPr>
          <w:p w:rsidR="00CF710A" w:rsidRDefault="00CF710A" w:rsidP="006C0D6E">
            <w:pPr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为空</w:t>
            </w:r>
          </w:p>
        </w:tc>
      </w:tr>
    </w:tbl>
    <w:p w:rsidR="00CF710A" w:rsidRDefault="00CF710A" w:rsidP="00CF710A">
      <w:pPr>
        <w:ind w:left="720"/>
        <w:rPr>
          <w:szCs w:val="21"/>
        </w:rPr>
      </w:pPr>
    </w:p>
    <w:p w:rsidR="00CF710A" w:rsidRDefault="00CF710A" w:rsidP="00CF710A">
      <w:pPr>
        <w:ind w:left="720"/>
        <w:rPr>
          <w:szCs w:val="21"/>
        </w:rPr>
      </w:pPr>
    </w:p>
    <w:p w:rsidR="00CF710A" w:rsidRDefault="00CF710A" w:rsidP="00CF710A">
      <w:pPr>
        <w:ind w:left="720"/>
        <w:rPr>
          <w:szCs w:val="21"/>
        </w:rPr>
      </w:pPr>
      <w:r>
        <w:rPr>
          <w:rFonts w:hint="eastAsia"/>
          <w:szCs w:val="21"/>
        </w:rPr>
        <w:t>返回</w:t>
      </w:r>
      <w:proofErr w:type="spellStart"/>
      <w:r>
        <w:rPr>
          <w:szCs w:val="21"/>
        </w:rPr>
        <w:t>json</w:t>
      </w:r>
      <w:proofErr w:type="spellEnd"/>
      <w:r>
        <w:rPr>
          <w:rFonts w:hint="eastAsia"/>
          <w:szCs w:val="21"/>
        </w:rPr>
        <w:t>格式实例</w:t>
      </w:r>
      <w:r>
        <w:rPr>
          <w:szCs w:val="21"/>
        </w:rPr>
        <w:t>:</w:t>
      </w:r>
    </w:p>
    <w:p w:rsidR="00CF710A" w:rsidRDefault="00CF710A" w:rsidP="00CF710A">
      <w:pPr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{"code":null,"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修改密码成功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status":true,"data":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1547B4" w:rsidRDefault="001547B4">
      <w:pPr>
        <w:widowControl/>
        <w:jc w:val="left"/>
        <w:rPr>
          <w:szCs w:val="21"/>
        </w:rPr>
      </w:pPr>
    </w:p>
    <w:p w:rsidR="001547B4" w:rsidRDefault="001547B4">
      <w:pPr>
        <w:widowControl/>
        <w:jc w:val="left"/>
        <w:rPr>
          <w:szCs w:val="21"/>
        </w:rPr>
      </w:pPr>
    </w:p>
    <w:p w:rsidR="001547B4" w:rsidRDefault="0017432F" w:rsidP="001547B4">
      <w:pPr>
        <w:pStyle w:val="2"/>
      </w:pPr>
      <w:r>
        <w:rPr>
          <w:rFonts w:hint="eastAsia"/>
        </w:rPr>
        <w:t>七</w:t>
      </w:r>
      <w:r w:rsidR="001547B4">
        <w:rPr>
          <w:rFonts w:hint="eastAsia"/>
        </w:rPr>
        <w:t>、修改支付手机号码</w:t>
      </w:r>
    </w:p>
    <w:p w:rsidR="001547B4" w:rsidRDefault="001547B4" w:rsidP="001547B4">
      <w:pPr>
        <w:ind w:firstLineChars="200" w:firstLine="420"/>
      </w:pPr>
      <w:r>
        <w:rPr>
          <w:szCs w:val="21"/>
        </w:rPr>
        <w:t xml:space="preserve"> </w:t>
      </w:r>
      <w:proofErr w:type="gramStart"/>
      <w:r>
        <w:rPr>
          <w:szCs w:val="21"/>
        </w:rPr>
        <w:t>url</w:t>
      </w:r>
      <w:proofErr w:type="gramEnd"/>
      <w:r>
        <w:rPr>
          <w:szCs w:val="21"/>
        </w:rPr>
        <w:t>:  /f/mobile/member/user/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updatePhoneByPhone</w:t>
      </w:r>
      <w:proofErr w:type="spellEnd"/>
    </w:p>
    <w:p w:rsidR="001547B4" w:rsidRDefault="001547B4" w:rsidP="001547B4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>请求方式</w:t>
      </w:r>
      <w:r>
        <w:rPr>
          <w:szCs w:val="21"/>
        </w:rPr>
        <w:t xml:space="preserve">: </w:t>
      </w:r>
      <w:proofErr w:type="gramStart"/>
      <w:r>
        <w:rPr>
          <w:szCs w:val="21"/>
        </w:rPr>
        <w:t>post</w:t>
      </w:r>
      <w:proofErr w:type="gramEnd"/>
    </w:p>
    <w:p w:rsidR="001547B4" w:rsidRDefault="001547B4" w:rsidP="001547B4">
      <w:pPr>
        <w:rPr>
          <w:szCs w:val="21"/>
        </w:rPr>
      </w:pPr>
      <w:r>
        <w:rPr>
          <w:szCs w:val="21"/>
        </w:rPr>
        <w:t xml:space="preserve">     </w:t>
      </w:r>
    </w:p>
    <w:p w:rsidR="001547B4" w:rsidRDefault="001547B4" w:rsidP="001547B4">
      <w:pPr>
        <w:ind w:left="720"/>
        <w:rPr>
          <w:b/>
          <w:szCs w:val="21"/>
        </w:rPr>
      </w:pPr>
      <w:r>
        <w:rPr>
          <w:rFonts w:hint="eastAsia"/>
          <w:b/>
          <w:szCs w:val="21"/>
        </w:rPr>
        <w:t>请求参数说明</w:t>
      </w:r>
      <w:r>
        <w:rPr>
          <w:b/>
          <w:szCs w:val="21"/>
        </w:rPr>
        <w:t>:</w:t>
      </w:r>
    </w:p>
    <w:tbl>
      <w:tblPr>
        <w:tblStyle w:val="ac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658"/>
        <w:gridCol w:w="2546"/>
        <w:gridCol w:w="2598"/>
      </w:tblGrid>
      <w:tr w:rsidR="001547B4" w:rsidTr="006C0D6E">
        <w:trPr>
          <w:trHeight w:val="441"/>
        </w:trPr>
        <w:tc>
          <w:tcPr>
            <w:tcW w:w="2658" w:type="dxa"/>
            <w:shd w:val="clear" w:color="auto" w:fill="808080"/>
          </w:tcPr>
          <w:p w:rsidR="001547B4" w:rsidRDefault="001547B4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546" w:type="dxa"/>
            <w:shd w:val="clear" w:color="auto" w:fill="808080"/>
          </w:tcPr>
          <w:p w:rsidR="001547B4" w:rsidRDefault="001547B4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参数说明</w:t>
            </w:r>
          </w:p>
        </w:tc>
        <w:tc>
          <w:tcPr>
            <w:tcW w:w="2598" w:type="dxa"/>
            <w:shd w:val="clear" w:color="auto" w:fill="808080"/>
          </w:tcPr>
          <w:p w:rsidR="001547B4" w:rsidRDefault="001547B4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是否可空</w:t>
            </w:r>
            <w:r>
              <w:rPr>
                <w:szCs w:val="21"/>
              </w:rPr>
              <w:t>)</w:t>
            </w:r>
          </w:p>
        </w:tc>
      </w:tr>
      <w:tr w:rsidR="001547B4" w:rsidTr="006C0D6E">
        <w:trPr>
          <w:trHeight w:val="419"/>
        </w:trPr>
        <w:tc>
          <w:tcPr>
            <w:tcW w:w="2658" w:type="dxa"/>
          </w:tcPr>
          <w:p w:rsidR="001547B4" w:rsidRDefault="00F54BD1" w:rsidP="00F54BD1">
            <w:pPr>
              <w:rPr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</w:rPr>
              <w:t>payP</w:t>
            </w:r>
            <w:r w:rsidR="001547B4">
              <w:rPr>
                <w:rFonts w:ascii="Times New Roman" w:hAnsi="Times New Roman" w:hint="eastAsia"/>
              </w:rPr>
              <w:t>hone</w:t>
            </w:r>
            <w:proofErr w:type="spellEnd"/>
          </w:p>
        </w:tc>
        <w:tc>
          <w:tcPr>
            <w:tcW w:w="2546" w:type="dxa"/>
          </w:tcPr>
          <w:p w:rsidR="001547B4" w:rsidRDefault="00677CAD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支付手机号码</w:t>
            </w:r>
          </w:p>
        </w:tc>
        <w:tc>
          <w:tcPr>
            <w:tcW w:w="2598" w:type="dxa"/>
          </w:tcPr>
          <w:p w:rsidR="001547B4" w:rsidRDefault="001547B4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1547B4" w:rsidTr="006C0D6E">
        <w:trPr>
          <w:trHeight w:val="419"/>
        </w:trPr>
        <w:tc>
          <w:tcPr>
            <w:tcW w:w="2658" w:type="dxa"/>
          </w:tcPr>
          <w:p w:rsidR="001547B4" w:rsidRDefault="001547B4" w:rsidP="006C0D6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validateCode</w:t>
            </w:r>
            <w:proofErr w:type="spellEnd"/>
          </w:p>
        </w:tc>
        <w:tc>
          <w:tcPr>
            <w:tcW w:w="2546" w:type="dxa"/>
          </w:tcPr>
          <w:p w:rsidR="001547B4" w:rsidRDefault="00651B3A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  <w:tc>
          <w:tcPr>
            <w:tcW w:w="2598" w:type="dxa"/>
          </w:tcPr>
          <w:p w:rsidR="001547B4" w:rsidRDefault="001547B4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1547B4" w:rsidRDefault="001547B4" w:rsidP="001547B4">
      <w:pPr>
        <w:ind w:left="720"/>
        <w:rPr>
          <w:szCs w:val="21"/>
        </w:rPr>
      </w:pPr>
    </w:p>
    <w:p w:rsidR="001547B4" w:rsidRDefault="001547B4" w:rsidP="001547B4">
      <w:pPr>
        <w:ind w:left="720"/>
        <w:rPr>
          <w:szCs w:val="21"/>
        </w:rPr>
      </w:pPr>
    </w:p>
    <w:p w:rsidR="001547B4" w:rsidRDefault="001547B4" w:rsidP="001547B4">
      <w:pPr>
        <w:ind w:left="720"/>
        <w:rPr>
          <w:szCs w:val="21"/>
        </w:rPr>
      </w:pPr>
    </w:p>
    <w:p w:rsidR="001547B4" w:rsidRDefault="001547B4" w:rsidP="001547B4">
      <w:pPr>
        <w:ind w:left="720"/>
        <w:rPr>
          <w:b/>
          <w:szCs w:val="21"/>
        </w:rPr>
      </w:pPr>
      <w:r>
        <w:rPr>
          <w:rFonts w:hint="eastAsia"/>
          <w:b/>
          <w:szCs w:val="21"/>
        </w:rPr>
        <w:t>返回参数说明</w:t>
      </w:r>
      <w:r>
        <w:rPr>
          <w:b/>
          <w:szCs w:val="21"/>
        </w:rPr>
        <w:t>:</w:t>
      </w:r>
    </w:p>
    <w:tbl>
      <w:tblPr>
        <w:tblStyle w:val="ac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613"/>
        <w:gridCol w:w="2600"/>
        <w:gridCol w:w="2589"/>
      </w:tblGrid>
      <w:tr w:rsidR="001547B4" w:rsidTr="006C0D6E">
        <w:trPr>
          <w:trHeight w:val="441"/>
        </w:trPr>
        <w:tc>
          <w:tcPr>
            <w:tcW w:w="2613" w:type="dxa"/>
            <w:shd w:val="clear" w:color="auto" w:fill="808080"/>
          </w:tcPr>
          <w:p w:rsidR="001547B4" w:rsidRDefault="001547B4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600" w:type="dxa"/>
            <w:shd w:val="clear" w:color="auto" w:fill="808080"/>
          </w:tcPr>
          <w:p w:rsidR="001547B4" w:rsidRDefault="001547B4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参数说明</w:t>
            </w:r>
          </w:p>
        </w:tc>
        <w:tc>
          <w:tcPr>
            <w:tcW w:w="2589" w:type="dxa"/>
            <w:shd w:val="clear" w:color="auto" w:fill="808080"/>
          </w:tcPr>
          <w:p w:rsidR="001547B4" w:rsidRDefault="001547B4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可否为空</w:t>
            </w:r>
            <w:r>
              <w:rPr>
                <w:szCs w:val="21"/>
              </w:rPr>
              <w:t>)</w:t>
            </w:r>
          </w:p>
        </w:tc>
      </w:tr>
      <w:tr w:rsidR="001547B4" w:rsidTr="006C0D6E">
        <w:trPr>
          <w:trHeight w:val="419"/>
        </w:trPr>
        <w:tc>
          <w:tcPr>
            <w:tcW w:w="2613" w:type="dxa"/>
          </w:tcPr>
          <w:p w:rsidR="001547B4" w:rsidRDefault="001547B4" w:rsidP="006C0D6E">
            <w:pPr>
              <w:rPr>
                <w:szCs w:val="21"/>
              </w:rPr>
            </w:pPr>
            <w:r>
              <w:t>code</w:t>
            </w:r>
          </w:p>
        </w:tc>
        <w:tc>
          <w:tcPr>
            <w:tcW w:w="2600" w:type="dxa"/>
          </w:tcPr>
          <w:p w:rsidR="001547B4" w:rsidRDefault="001547B4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返回码</w:t>
            </w:r>
          </w:p>
        </w:tc>
        <w:tc>
          <w:tcPr>
            <w:tcW w:w="2589" w:type="dxa"/>
          </w:tcPr>
          <w:p w:rsidR="001547B4" w:rsidRDefault="001547B4" w:rsidP="006C0D6E">
            <w:pPr>
              <w:rPr>
                <w:szCs w:val="21"/>
              </w:rPr>
            </w:pPr>
            <w:r>
              <w:rPr>
                <w:szCs w:val="21"/>
              </w:rPr>
              <w:t>1001:</w:t>
            </w:r>
            <w:r>
              <w:rPr>
                <w:rFonts w:hint="eastAsia"/>
                <w:szCs w:val="21"/>
              </w:rPr>
              <w:t>参数不能为空</w:t>
            </w:r>
          </w:p>
          <w:p w:rsidR="001547B4" w:rsidRPr="00C01886" w:rsidRDefault="001547B4" w:rsidP="006C0D6E">
            <w:pPr>
              <w:rPr>
                <w:szCs w:val="21"/>
              </w:rPr>
            </w:pPr>
            <w:r>
              <w:rPr>
                <w:szCs w:val="21"/>
              </w:rPr>
              <w:t xml:space="preserve">1007 </w:t>
            </w:r>
            <w:r>
              <w:rPr>
                <w:rFonts w:hint="eastAsia"/>
                <w:szCs w:val="21"/>
              </w:rPr>
              <w:t>该手机号已注册</w:t>
            </w:r>
          </w:p>
        </w:tc>
      </w:tr>
      <w:tr w:rsidR="001547B4" w:rsidTr="006C0D6E">
        <w:trPr>
          <w:trHeight w:val="419"/>
        </w:trPr>
        <w:tc>
          <w:tcPr>
            <w:tcW w:w="2613" w:type="dxa"/>
          </w:tcPr>
          <w:p w:rsidR="001547B4" w:rsidRDefault="001547B4" w:rsidP="006C0D6E">
            <w:proofErr w:type="spellStart"/>
            <w:r>
              <w:t>msg</w:t>
            </w:r>
            <w:proofErr w:type="spellEnd"/>
          </w:p>
        </w:tc>
        <w:tc>
          <w:tcPr>
            <w:tcW w:w="2600" w:type="dxa"/>
          </w:tcPr>
          <w:p w:rsidR="001547B4" w:rsidRDefault="001547B4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错误说明</w:t>
            </w:r>
          </w:p>
        </w:tc>
        <w:tc>
          <w:tcPr>
            <w:tcW w:w="2589" w:type="dxa"/>
          </w:tcPr>
          <w:p w:rsidR="001547B4" w:rsidRDefault="001547B4" w:rsidP="006C0D6E">
            <w:pPr>
              <w:rPr>
                <w:szCs w:val="21"/>
              </w:rPr>
            </w:pPr>
          </w:p>
        </w:tc>
      </w:tr>
      <w:tr w:rsidR="001547B4" w:rsidTr="006C0D6E">
        <w:trPr>
          <w:trHeight w:val="419"/>
        </w:trPr>
        <w:tc>
          <w:tcPr>
            <w:tcW w:w="2613" w:type="dxa"/>
          </w:tcPr>
          <w:p w:rsidR="001547B4" w:rsidRDefault="001547B4" w:rsidP="006C0D6E">
            <w:r>
              <w:t>status</w:t>
            </w:r>
          </w:p>
        </w:tc>
        <w:tc>
          <w:tcPr>
            <w:tcW w:w="2600" w:type="dxa"/>
          </w:tcPr>
          <w:p w:rsidR="001547B4" w:rsidRDefault="001547B4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true</w:t>
            </w:r>
            <w:r>
              <w:rPr>
                <w:rFonts w:hint="eastAsia"/>
                <w:szCs w:val="21"/>
              </w:rPr>
              <w:t>时返回正常</w:t>
            </w:r>
          </w:p>
        </w:tc>
        <w:tc>
          <w:tcPr>
            <w:tcW w:w="2589" w:type="dxa"/>
          </w:tcPr>
          <w:p w:rsidR="001547B4" w:rsidRDefault="001547B4" w:rsidP="006C0D6E">
            <w:pPr>
              <w:rPr>
                <w:szCs w:val="21"/>
              </w:rPr>
            </w:pPr>
          </w:p>
        </w:tc>
      </w:tr>
      <w:tr w:rsidR="001547B4" w:rsidTr="006C0D6E">
        <w:trPr>
          <w:trHeight w:val="419"/>
        </w:trPr>
        <w:tc>
          <w:tcPr>
            <w:tcW w:w="2613" w:type="dxa"/>
          </w:tcPr>
          <w:p w:rsidR="001547B4" w:rsidRDefault="001547B4" w:rsidP="006C0D6E">
            <w:r>
              <w:t>data</w:t>
            </w:r>
          </w:p>
        </w:tc>
        <w:tc>
          <w:tcPr>
            <w:tcW w:w="2600" w:type="dxa"/>
          </w:tcPr>
          <w:p w:rsidR="001547B4" w:rsidRDefault="001547B4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</w:t>
            </w:r>
            <w:r>
              <w:rPr>
                <w:szCs w:val="21"/>
              </w:rPr>
              <w:t>data</w:t>
            </w:r>
            <w:r>
              <w:rPr>
                <w:rFonts w:hint="eastAsia"/>
                <w:szCs w:val="21"/>
              </w:rPr>
              <w:t>数据集</w:t>
            </w:r>
          </w:p>
        </w:tc>
        <w:tc>
          <w:tcPr>
            <w:tcW w:w="2589" w:type="dxa"/>
          </w:tcPr>
          <w:p w:rsidR="001547B4" w:rsidRDefault="001547B4" w:rsidP="006C0D6E">
            <w:pPr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为空</w:t>
            </w:r>
          </w:p>
        </w:tc>
      </w:tr>
    </w:tbl>
    <w:p w:rsidR="001547B4" w:rsidRDefault="001547B4" w:rsidP="001547B4">
      <w:pPr>
        <w:ind w:left="720"/>
        <w:rPr>
          <w:szCs w:val="21"/>
        </w:rPr>
      </w:pPr>
    </w:p>
    <w:p w:rsidR="001547B4" w:rsidRDefault="001547B4" w:rsidP="001547B4">
      <w:pPr>
        <w:ind w:left="720"/>
        <w:rPr>
          <w:szCs w:val="21"/>
        </w:rPr>
      </w:pPr>
    </w:p>
    <w:p w:rsidR="001547B4" w:rsidRDefault="001547B4" w:rsidP="001547B4">
      <w:pPr>
        <w:ind w:left="720"/>
        <w:rPr>
          <w:szCs w:val="21"/>
        </w:rPr>
      </w:pPr>
      <w:r>
        <w:rPr>
          <w:rFonts w:hint="eastAsia"/>
          <w:szCs w:val="21"/>
        </w:rPr>
        <w:t>返回</w:t>
      </w:r>
      <w:proofErr w:type="spellStart"/>
      <w:r>
        <w:rPr>
          <w:szCs w:val="21"/>
        </w:rPr>
        <w:t>json</w:t>
      </w:r>
      <w:proofErr w:type="spellEnd"/>
      <w:r>
        <w:rPr>
          <w:rFonts w:hint="eastAsia"/>
          <w:szCs w:val="21"/>
        </w:rPr>
        <w:t>格式实例</w:t>
      </w:r>
      <w:r>
        <w:rPr>
          <w:szCs w:val="21"/>
        </w:rPr>
        <w:t>:</w:t>
      </w:r>
    </w:p>
    <w:p w:rsidR="001547B4" w:rsidRDefault="001547B4" w:rsidP="001547B4">
      <w:pPr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{"code":null,"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修改密码成功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status":true,"data":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21280" w:rsidRDefault="00C21280">
      <w:pPr>
        <w:widowControl/>
        <w:jc w:val="left"/>
        <w:rPr>
          <w:szCs w:val="21"/>
        </w:rPr>
      </w:pPr>
    </w:p>
    <w:p w:rsidR="00C21280" w:rsidRDefault="00C21280">
      <w:pPr>
        <w:widowControl/>
        <w:jc w:val="left"/>
        <w:rPr>
          <w:szCs w:val="21"/>
        </w:rPr>
      </w:pPr>
    </w:p>
    <w:p w:rsidR="00C21280" w:rsidRDefault="00891A18" w:rsidP="00C21280">
      <w:pPr>
        <w:pStyle w:val="2"/>
      </w:pPr>
      <w:r>
        <w:rPr>
          <w:rFonts w:hint="eastAsia"/>
        </w:rPr>
        <w:t>八</w:t>
      </w:r>
      <w:r w:rsidR="00C21280">
        <w:rPr>
          <w:rFonts w:hint="eastAsia"/>
        </w:rPr>
        <w:t>、新增评价晒单</w:t>
      </w:r>
    </w:p>
    <w:p w:rsidR="00C21280" w:rsidRDefault="00C21280" w:rsidP="00C21280">
      <w:pPr>
        <w:ind w:firstLineChars="200" w:firstLine="420"/>
      </w:pPr>
      <w:r>
        <w:rPr>
          <w:szCs w:val="21"/>
        </w:rPr>
        <w:t xml:space="preserve"> </w:t>
      </w:r>
      <w:proofErr w:type="gramStart"/>
      <w:r>
        <w:rPr>
          <w:szCs w:val="21"/>
        </w:rPr>
        <w:t>url</w:t>
      </w:r>
      <w:proofErr w:type="gramEnd"/>
      <w:r>
        <w:rPr>
          <w:szCs w:val="21"/>
        </w:rPr>
        <w:t>:  /f/</w:t>
      </w:r>
      <w:r w:rsidR="001C2721">
        <w:rPr>
          <w:szCs w:val="21"/>
        </w:rPr>
        <w:t>mobile/member/</w:t>
      </w:r>
      <w:r w:rsidR="001C2721">
        <w:rPr>
          <w:rFonts w:hint="eastAsia"/>
          <w:szCs w:val="21"/>
        </w:rPr>
        <w:t>order/product/reviews</w:t>
      </w:r>
    </w:p>
    <w:p w:rsidR="00C21280" w:rsidRDefault="00C21280" w:rsidP="00C21280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>请求方式</w:t>
      </w:r>
      <w:r>
        <w:rPr>
          <w:szCs w:val="21"/>
        </w:rPr>
        <w:t xml:space="preserve">: </w:t>
      </w:r>
      <w:proofErr w:type="gramStart"/>
      <w:r>
        <w:rPr>
          <w:szCs w:val="21"/>
        </w:rPr>
        <w:t>post</w:t>
      </w:r>
      <w:proofErr w:type="gramEnd"/>
    </w:p>
    <w:p w:rsidR="00C21280" w:rsidRDefault="00C21280" w:rsidP="00C21280">
      <w:pPr>
        <w:rPr>
          <w:szCs w:val="21"/>
        </w:rPr>
      </w:pPr>
      <w:r>
        <w:rPr>
          <w:szCs w:val="21"/>
        </w:rPr>
        <w:t xml:space="preserve">     </w:t>
      </w:r>
    </w:p>
    <w:p w:rsidR="00C21280" w:rsidRDefault="00C21280" w:rsidP="00C21280">
      <w:pPr>
        <w:ind w:left="720"/>
        <w:rPr>
          <w:b/>
          <w:szCs w:val="21"/>
        </w:rPr>
      </w:pPr>
      <w:r>
        <w:rPr>
          <w:rFonts w:hint="eastAsia"/>
          <w:b/>
          <w:szCs w:val="21"/>
        </w:rPr>
        <w:t>请求参数说明</w:t>
      </w:r>
      <w:r>
        <w:rPr>
          <w:b/>
          <w:szCs w:val="21"/>
        </w:rPr>
        <w:t>:</w:t>
      </w:r>
    </w:p>
    <w:tbl>
      <w:tblPr>
        <w:tblStyle w:val="ac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658"/>
        <w:gridCol w:w="2546"/>
        <w:gridCol w:w="2598"/>
      </w:tblGrid>
      <w:tr w:rsidR="00C21280" w:rsidTr="0071376D">
        <w:trPr>
          <w:trHeight w:val="441"/>
        </w:trPr>
        <w:tc>
          <w:tcPr>
            <w:tcW w:w="2658" w:type="dxa"/>
            <w:shd w:val="clear" w:color="auto" w:fill="808080"/>
          </w:tcPr>
          <w:p w:rsidR="00C21280" w:rsidRDefault="00C21280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546" w:type="dxa"/>
            <w:shd w:val="clear" w:color="auto" w:fill="808080"/>
          </w:tcPr>
          <w:p w:rsidR="00C21280" w:rsidRDefault="00C21280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参数说明</w:t>
            </w:r>
          </w:p>
        </w:tc>
        <w:tc>
          <w:tcPr>
            <w:tcW w:w="2598" w:type="dxa"/>
            <w:shd w:val="clear" w:color="auto" w:fill="808080"/>
          </w:tcPr>
          <w:p w:rsidR="00C21280" w:rsidRDefault="00C21280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是否可空</w:t>
            </w:r>
            <w:r>
              <w:rPr>
                <w:szCs w:val="21"/>
              </w:rPr>
              <w:t>)</w:t>
            </w:r>
          </w:p>
        </w:tc>
      </w:tr>
      <w:tr w:rsidR="00C21280" w:rsidTr="0071376D">
        <w:trPr>
          <w:trHeight w:val="419"/>
        </w:trPr>
        <w:tc>
          <w:tcPr>
            <w:tcW w:w="2658" w:type="dxa"/>
          </w:tcPr>
          <w:p w:rsidR="00C21280" w:rsidRDefault="00B9221B" w:rsidP="006C0D6E">
            <w:pPr>
              <w:rPr>
                <w:szCs w:val="21"/>
              </w:rPr>
            </w:pPr>
            <w:r>
              <w:t>score</w:t>
            </w:r>
          </w:p>
        </w:tc>
        <w:tc>
          <w:tcPr>
            <w:tcW w:w="2546" w:type="dxa"/>
          </w:tcPr>
          <w:p w:rsidR="00C21280" w:rsidRDefault="00B9221B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  <w:tc>
          <w:tcPr>
            <w:tcW w:w="2598" w:type="dxa"/>
          </w:tcPr>
          <w:p w:rsidR="00C21280" w:rsidRDefault="00C21280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C21280" w:rsidTr="0071376D">
        <w:trPr>
          <w:trHeight w:val="419"/>
        </w:trPr>
        <w:tc>
          <w:tcPr>
            <w:tcW w:w="2658" w:type="dxa"/>
          </w:tcPr>
          <w:p w:rsidR="00C21280" w:rsidRDefault="00B9221B" w:rsidP="00B9221B">
            <w:pPr>
              <w:rPr>
                <w:rFonts w:ascii="Times New Roman" w:hAnsi="Times New Roman"/>
              </w:rPr>
            </w:pPr>
            <w:r>
              <w:t>content</w:t>
            </w:r>
          </w:p>
        </w:tc>
        <w:tc>
          <w:tcPr>
            <w:tcW w:w="2546" w:type="dxa"/>
          </w:tcPr>
          <w:p w:rsidR="00C21280" w:rsidRDefault="00B9221B" w:rsidP="006C0D6E">
            <w:pPr>
              <w:rPr>
                <w:szCs w:val="21"/>
              </w:rPr>
            </w:pPr>
            <w:r>
              <w:t>评论内容</w:t>
            </w:r>
          </w:p>
        </w:tc>
        <w:tc>
          <w:tcPr>
            <w:tcW w:w="2598" w:type="dxa"/>
          </w:tcPr>
          <w:p w:rsidR="00C21280" w:rsidRDefault="00C21280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B9221B" w:rsidTr="0071376D">
        <w:trPr>
          <w:trHeight w:val="419"/>
        </w:trPr>
        <w:tc>
          <w:tcPr>
            <w:tcW w:w="2658" w:type="dxa"/>
          </w:tcPr>
          <w:p w:rsidR="00B9221B" w:rsidRDefault="00C9795D" w:rsidP="00C9795D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isGuests</w:t>
            </w:r>
            <w:proofErr w:type="spellEnd"/>
          </w:p>
        </w:tc>
        <w:tc>
          <w:tcPr>
            <w:tcW w:w="2546" w:type="dxa"/>
          </w:tcPr>
          <w:p w:rsidR="00B9221B" w:rsidRDefault="00D76743" w:rsidP="006C0D6E">
            <w:pPr>
              <w:rPr>
                <w:szCs w:val="21"/>
              </w:rPr>
            </w:pPr>
            <w:r>
              <w:t>是否匿名</w:t>
            </w:r>
          </w:p>
        </w:tc>
        <w:tc>
          <w:tcPr>
            <w:tcW w:w="2598" w:type="dxa"/>
          </w:tcPr>
          <w:p w:rsidR="00B9221B" w:rsidRDefault="00B9221B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  <w:r w:rsidR="00D76743">
              <w:rPr>
                <w:rFonts w:hint="eastAsia"/>
                <w:szCs w:val="21"/>
              </w:rPr>
              <w:t>（</w:t>
            </w:r>
            <w:r w:rsidR="00D76743">
              <w:t>0.</w:t>
            </w:r>
            <w:r w:rsidR="00D76743">
              <w:t>不是</w:t>
            </w:r>
            <w:r w:rsidR="00D76743">
              <w:t xml:space="preserve"> 1. </w:t>
            </w:r>
            <w:r w:rsidR="00D76743">
              <w:t>匿名评论</w:t>
            </w:r>
            <w:r w:rsidR="00D76743">
              <w:rPr>
                <w:rFonts w:hint="eastAsia"/>
                <w:szCs w:val="21"/>
              </w:rPr>
              <w:t>）</w:t>
            </w:r>
          </w:p>
        </w:tc>
      </w:tr>
      <w:tr w:rsidR="0071376D" w:rsidTr="0071376D">
        <w:trPr>
          <w:trHeight w:val="419"/>
        </w:trPr>
        <w:tc>
          <w:tcPr>
            <w:tcW w:w="2658" w:type="dxa"/>
          </w:tcPr>
          <w:p w:rsidR="0071376D" w:rsidRDefault="00F076EB" w:rsidP="006C0D6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orderTableItemId</w:t>
            </w:r>
            <w:proofErr w:type="spellEnd"/>
          </w:p>
        </w:tc>
        <w:tc>
          <w:tcPr>
            <w:tcW w:w="2546" w:type="dxa"/>
          </w:tcPr>
          <w:p w:rsidR="0071376D" w:rsidRDefault="00DF626A" w:rsidP="006C0D6E">
            <w:pPr>
              <w:rPr>
                <w:szCs w:val="21"/>
              </w:rPr>
            </w:pPr>
            <w:r>
              <w:rPr>
                <w:rFonts w:hint="eastAsia"/>
              </w:rPr>
              <w:t>订单</w:t>
            </w:r>
            <w:r w:rsidR="00DD2780">
              <w:rPr>
                <w:rFonts w:hint="eastAsia"/>
              </w:rPr>
              <w:t>项</w:t>
            </w:r>
            <w:r>
              <w:rPr>
                <w:rFonts w:hint="eastAsia"/>
              </w:rPr>
              <w:t>编号</w:t>
            </w:r>
          </w:p>
        </w:tc>
        <w:tc>
          <w:tcPr>
            <w:tcW w:w="2598" w:type="dxa"/>
          </w:tcPr>
          <w:p w:rsidR="0071376D" w:rsidRDefault="0071376D" w:rsidP="00EE2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1376D" w:rsidTr="0071376D">
        <w:trPr>
          <w:trHeight w:val="419"/>
        </w:trPr>
        <w:tc>
          <w:tcPr>
            <w:tcW w:w="2658" w:type="dxa"/>
          </w:tcPr>
          <w:p w:rsidR="0071376D" w:rsidRDefault="00F076EB" w:rsidP="00F076E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productId</w:t>
            </w:r>
            <w:proofErr w:type="spellEnd"/>
          </w:p>
        </w:tc>
        <w:tc>
          <w:tcPr>
            <w:tcW w:w="2546" w:type="dxa"/>
          </w:tcPr>
          <w:p w:rsidR="0071376D" w:rsidRDefault="00DF626A" w:rsidP="006C0D6E">
            <w:pPr>
              <w:rPr>
                <w:szCs w:val="21"/>
              </w:rPr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2598" w:type="dxa"/>
          </w:tcPr>
          <w:p w:rsidR="0071376D" w:rsidRDefault="0071376D" w:rsidP="00EE2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  <w:tr w:rsidR="0071376D" w:rsidTr="0071376D">
        <w:trPr>
          <w:trHeight w:val="419"/>
        </w:trPr>
        <w:tc>
          <w:tcPr>
            <w:tcW w:w="2658" w:type="dxa"/>
          </w:tcPr>
          <w:p w:rsidR="0071376D" w:rsidRDefault="00F076EB" w:rsidP="006C0D6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highlight w:val="yellow"/>
              </w:rPr>
              <w:t>memberId</w:t>
            </w:r>
            <w:proofErr w:type="spellEnd"/>
          </w:p>
        </w:tc>
        <w:tc>
          <w:tcPr>
            <w:tcW w:w="2546" w:type="dxa"/>
          </w:tcPr>
          <w:p w:rsidR="0071376D" w:rsidRDefault="00DF626A" w:rsidP="00DF626A">
            <w:pPr>
              <w:rPr>
                <w:szCs w:val="21"/>
              </w:rPr>
            </w:pPr>
            <w:r>
              <w:rPr>
                <w:rFonts w:hint="eastAsia"/>
              </w:rPr>
              <w:t>会员编号</w:t>
            </w:r>
          </w:p>
        </w:tc>
        <w:tc>
          <w:tcPr>
            <w:tcW w:w="2598" w:type="dxa"/>
          </w:tcPr>
          <w:p w:rsidR="0071376D" w:rsidRDefault="0071376D" w:rsidP="00EE27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C21280" w:rsidRDefault="00C21280" w:rsidP="00C21280">
      <w:pPr>
        <w:ind w:left="720"/>
        <w:rPr>
          <w:szCs w:val="21"/>
        </w:rPr>
      </w:pPr>
    </w:p>
    <w:p w:rsidR="00C21280" w:rsidRDefault="00C21280" w:rsidP="00C21280">
      <w:pPr>
        <w:ind w:left="720"/>
        <w:rPr>
          <w:szCs w:val="21"/>
        </w:rPr>
      </w:pPr>
    </w:p>
    <w:p w:rsidR="00C21280" w:rsidRDefault="00C21280" w:rsidP="00C21280">
      <w:pPr>
        <w:ind w:left="720"/>
        <w:rPr>
          <w:szCs w:val="21"/>
        </w:rPr>
      </w:pPr>
    </w:p>
    <w:p w:rsidR="00C21280" w:rsidRDefault="00C21280" w:rsidP="00C21280">
      <w:pPr>
        <w:ind w:left="720"/>
        <w:rPr>
          <w:b/>
          <w:szCs w:val="21"/>
        </w:rPr>
      </w:pPr>
      <w:r>
        <w:rPr>
          <w:rFonts w:hint="eastAsia"/>
          <w:b/>
          <w:szCs w:val="21"/>
        </w:rPr>
        <w:t>返回参数说明</w:t>
      </w:r>
      <w:r>
        <w:rPr>
          <w:b/>
          <w:szCs w:val="21"/>
        </w:rPr>
        <w:t>:</w:t>
      </w:r>
    </w:p>
    <w:tbl>
      <w:tblPr>
        <w:tblStyle w:val="ac"/>
        <w:tblW w:w="780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613"/>
        <w:gridCol w:w="2600"/>
        <w:gridCol w:w="2589"/>
      </w:tblGrid>
      <w:tr w:rsidR="00C21280" w:rsidTr="006C0D6E">
        <w:trPr>
          <w:trHeight w:val="441"/>
        </w:trPr>
        <w:tc>
          <w:tcPr>
            <w:tcW w:w="2613" w:type="dxa"/>
            <w:shd w:val="clear" w:color="auto" w:fill="808080"/>
          </w:tcPr>
          <w:p w:rsidR="00C21280" w:rsidRDefault="00C21280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600" w:type="dxa"/>
            <w:shd w:val="clear" w:color="auto" w:fill="808080"/>
          </w:tcPr>
          <w:p w:rsidR="00C21280" w:rsidRDefault="00C21280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参数说明</w:t>
            </w:r>
          </w:p>
        </w:tc>
        <w:tc>
          <w:tcPr>
            <w:tcW w:w="2589" w:type="dxa"/>
            <w:shd w:val="clear" w:color="auto" w:fill="808080"/>
          </w:tcPr>
          <w:p w:rsidR="00C21280" w:rsidRDefault="00C21280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可否为空</w:t>
            </w:r>
            <w:r>
              <w:rPr>
                <w:szCs w:val="21"/>
              </w:rPr>
              <w:t>)</w:t>
            </w:r>
          </w:p>
        </w:tc>
      </w:tr>
      <w:tr w:rsidR="00C21280" w:rsidTr="006C0D6E">
        <w:trPr>
          <w:trHeight w:val="419"/>
        </w:trPr>
        <w:tc>
          <w:tcPr>
            <w:tcW w:w="2613" w:type="dxa"/>
          </w:tcPr>
          <w:p w:rsidR="00C21280" w:rsidRDefault="00C21280" w:rsidP="006C0D6E">
            <w:pPr>
              <w:rPr>
                <w:szCs w:val="21"/>
              </w:rPr>
            </w:pPr>
            <w:r>
              <w:t>code</w:t>
            </w:r>
          </w:p>
        </w:tc>
        <w:tc>
          <w:tcPr>
            <w:tcW w:w="2600" w:type="dxa"/>
          </w:tcPr>
          <w:p w:rsidR="00C21280" w:rsidRDefault="00C21280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返回码</w:t>
            </w:r>
          </w:p>
        </w:tc>
        <w:tc>
          <w:tcPr>
            <w:tcW w:w="2589" w:type="dxa"/>
          </w:tcPr>
          <w:p w:rsidR="00C21280" w:rsidRDefault="00C21280" w:rsidP="006C0D6E">
            <w:pPr>
              <w:rPr>
                <w:szCs w:val="21"/>
              </w:rPr>
            </w:pPr>
            <w:r>
              <w:rPr>
                <w:szCs w:val="21"/>
              </w:rPr>
              <w:t>1001</w:t>
            </w:r>
            <w:r w:rsidR="00E47381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:</w:t>
            </w:r>
            <w:r w:rsidR="00E47381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参数不能为空</w:t>
            </w:r>
          </w:p>
          <w:p w:rsidR="00470848" w:rsidRDefault="00470848" w:rsidP="0047084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1004 </w:t>
            </w:r>
            <w:r w:rsidR="00E47381">
              <w:rPr>
                <w:rFonts w:hint="eastAsia"/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该会员不存在</w:t>
            </w:r>
          </w:p>
          <w:p w:rsidR="00F10876" w:rsidRDefault="00F10876" w:rsidP="00F108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2002 </w:t>
            </w:r>
            <w:r w:rsidR="00E47381"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商品已下架</w:t>
            </w:r>
          </w:p>
          <w:p w:rsidR="00C21280" w:rsidRPr="00C01886" w:rsidRDefault="00F10876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2003 </w:t>
            </w:r>
            <w:r w:rsidR="00E47381"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商品不存在</w:t>
            </w:r>
          </w:p>
        </w:tc>
      </w:tr>
      <w:tr w:rsidR="00C21280" w:rsidTr="006C0D6E">
        <w:trPr>
          <w:trHeight w:val="419"/>
        </w:trPr>
        <w:tc>
          <w:tcPr>
            <w:tcW w:w="2613" w:type="dxa"/>
          </w:tcPr>
          <w:p w:rsidR="00C21280" w:rsidRDefault="00C21280" w:rsidP="006C0D6E">
            <w:proofErr w:type="spellStart"/>
            <w:r>
              <w:t>msg</w:t>
            </w:r>
            <w:proofErr w:type="spellEnd"/>
          </w:p>
        </w:tc>
        <w:tc>
          <w:tcPr>
            <w:tcW w:w="2600" w:type="dxa"/>
          </w:tcPr>
          <w:p w:rsidR="00C21280" w:rsidRDefault="00C21280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错误说明</w:t>
            </w:r>
          </w:p>
        </w:tc>
        <w:tc>
          <w:tcPr>
            <w:tcW w:w="2589" w:type="dxa"/>
          </w:tcPr>
          <w:p w:rsidR="00C21280" w:rsidRDefault="00C21280" w:rsidP="006C0D6E">
            <w:pPr>
              <w:rPr>
                <w:szCs w:val="21"/>
              </w:rPr>
            </w:pPr>
          </w:p>
        </w:tc>
      </w:tr>
      <w:tr w:rsidR="00C21280" w:rsidTr="006C0D6E">
        <w:trPr>
          <w:trHeight w:val="419"/>
        </w:trPr>
        <w:tc>
          <w:tcPr>
            <w:tcW w:w="2613" w:type="dxa"/>
          </w:tcPr>
          <w:p w:rsidR="00C21280" w:rsidRDefault="00C21280" w:rsidP="006C0D6E">
            <w:r>
              <w:t>status</w:t>
            </w:r>
          </w:p>
        </w:tc>
        <w:tc>
          <w:tcPr>
            <w:tcW w:w="2600" w:type="dxa"/>
          </w:tcPr>
          <w:p w:rsidR="00C21280" w:rsidRDefault="00C21280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true</w:t>
            </w:r>
            <w:r>
              <w:rPr>
                <w:rFonts w:hint="eastAsia"/>
                <w:szCs w:val="21"/>
              </w:rPr>
              <w:t>时返回正常</w:t>
            </w:r>
          </w:p>
        </w:tc>
        <w:tc>
          <w:tcPr>
            <w:tcW w:w="2589" w:type="dxa"/>
          </w:tcPr>
          <w:p w:rsidR="00C21280" w:rsidRDefault="00C21280" w:rsidP="006C0D6E">
            <w:pPr>
              <w:rPr>
                <w:szCs w:val="21"/>
              </w:rPr>
            </w:pPr>
          </w:p>
        </w:tc>
      </w:tr>
      <w:tr w:rsidR="00C21280" w:rsidTr="006C0D6E">
        <w:trPr>
          <w:trHeight w:val="419"/>
        </w:trPr>
        <w:tc>
          <w:tcPr>
            <w:tcW w:w="2613" w:type="dxa"/>
          </w:tcPr>
          <w:p w:rsidR="00C21280" w:rsidRDefault="00C21280" w:rsidP="006C0D6E">
            <w:r>
              <w:t>data</w:t>
            </w:r>
          </w:p>
        </w:tc>
        <w:tc>
          <w:tcPr>
            <w:tcW w:w="2600" w:type="dxa"/>
          </w:tcPr>
          <w:p w:rsidR="00C21280" w:rsidRDefault="00C21280" w:rsidP="006C0D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</w:t>
            </w:r>
            <w:r>
              <w:rPr>
                <w:szCs w:val="21"/>
              </w:rPr>
              <w:t>data</w:t>
            </w:r>
            <w:r>
              <w:rPr>
                <w:rFonts w:hint="eastAsia"/>
                <w:szCs w:val="21"/>
              </w:rPr>
              <w:t>数据集</w:t>
            </w:r>
          </w:p>
        </w:tc>
        <w:tc>
          <w:tcPr>
            <w:tcW w:w="2589" w:type="dxa"/>
          </w:tcPr>
          <w:p w:rsidR="00C21280" w:rsidRDefault="00C21280" w:rsidP="006C0D6E">
            <w:pPr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为空</w:t>
            </w:r>
          </w:p>
        </w:tc>
      </w:tr>
    </w:tbl>
    <w:p w:rsidR="00C21280" w:rsidRDefault="00C21280" w:rsidP="00C21280">
      <w:pPr>
        <w:ind w:left="720"/>
        <w:rPr>
          <w:szCs w:val="21"/>
        </w:rPr>
      </w:pPr>
    </w:p>
    <w:p w:rsidR="00C21280" w:rsidRDefault="00C21280" w:rsidP="00C21280">
      <w:pPr>
        <w:ind w:left="720"/>
        <w:rPr>
          <w:szCs w:val="21"/>
        </w:rPr>
      </w:pPr>
    </w:p>
    <w:p w:rsidR="00C21280" w:rsidRDefault="00C21280" w:rsidP="00C21280">
      <w:pPr>
        <w:ind w:left="720"/>
        <w:rPr>
          <w:szCs w:val="21"/>
        </w:rPr>
      </w:pPr>
      <w:r>
        <w:rPr>
          <w:rFonts w:hint="eastAsia"/>
          <w:szCs w:val="21"/>
        </w:rPr>
        <w:t>返回</w:t>
      </w:r>
      <w:proofErr w:type="spellStart"/>
      <w:r>
        <w:rPr>
          <w:szCs w:val="21"/>
        </w:rPr>
        <w:t>json</w:t>
      </w:r>
      <w:proofErr w:type="spellEnd"/>
      <w:r>
        <w:rPr>
          <w:rFonts w:hint="eastAsia"/>
          <w:szCs w:val="21"/>
        </w:rPr>
        <w:t>格式实例</w:t>
      </w:r>
      <w:r>
        <w:rPr>
          <w:szCs w:val="21"/>
        </w:rPr>
        <w:t>:</w:t>
      </w:r>
    </w:p>
    <w:p w:rsidR="00C21280" w:rsidRDefault="00C21280" w:rsidP="00C21280">
      <w:pPr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{"code":null,"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msg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修改密码成功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status":true,"data":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D7030" w:rsidRDefault="00E577E0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1547B4" w:rsidRDefault="001547B4">
      <w:pPr>
        <w:widowControl/>
        <w:jc w:val="left"/>
        <w:rPr>
          <w:szCs w:val="21"/>
        </w:rPr>
      </w:pPr>
    </w:p>
    <w:p w:rsidR="006D7030" w:rsidRDefault="00E577E0">
      <w:pPr>
        <w:pStyle w:val="1"/>
      </w:pPr>
      <w:r>
        <w:rPr>
          <w:rStyle w:val="1Char"/>
        </w:rPr>
        <w:t>全局异常错误代码</w:t>
      </w:r>
      <w:r>
        <w:t>:</w:t>
      </w:r>
    </w:p>
    <w:p w:rsidR="006D7030" w:rsidRDefault="00E577E0">
      <w:r>
        <w:rPr>
          <w:rFonts w:hint="eastAsia"/>
        </w:rPr>
        <w:t>100</w:t>
      </w:r>
      <w:r>
        <w:t xml:space="preserve">1 </w:t>
      </w:r>
      <w:r>
        <w:rPr>
          <w:rFonts w:hint="eastAsia"/>
        </w:rPr>
        <w:t xml:space="preserve"> </w:t>
      </w:r>
      <w:r>
        <w:rPr>
          <w:rFonts w:hint="eastAsia"/>
        </w:rPr>
        <w:t>参数不能为空</w:t>
      </w:r>
    </w:p>
    <w:p w:rsidR="006D7030" w:rsidRDefault="00E577E0">
      <w:pPr>
        <w:rPr>
          <w:szCs w:val="21"/>
        </w:rPr>
      </w:pPr>
      <w:r>
        <w:rPr>
          <w:rFonts w:hint="eastAsia"/>
          <w:szCs w:val="21"/>
        </w:rPr>
        <w:t>1002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未登录</w:t>
      </w:r>
    </w:p>
    <w:p w:rsidR="006D7030" w:rsidRDefault="00E577E0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003  </w:t>
      </w:r>
      <w:r>
        <w:rPr>
          <w:rFonts w:hint="eastAsia"/>
          <w:szCs w:val="21"/>
        </w:rPr>
        <w:t>该会员已存在</w:t>
      </w:r>
    </w:p>
    <w:p w:rsidR="006D7030" w:rsidRDefault="00E577E0">
      <w:pPr>
        <w:rPr>
          <w:szCs w:val="21"/>
        </w:rPr>
      </w:pPr>
      <w:r>
        <w:rPr>
          <w:rFonts w:hint="eastAsia"/>
          <w:szCs w:val="21"/>
        </w:rPr>
        <w:t xml:space="preserve">1004  </w:t>
      </w:r>
      <w:r>
        <w:rPr>
          <w:rFonts w:hint="eastAsia"/>
          <w:szCs w:val="21"/>
        </w:rPr>
        <w:t>该会员不存在</w:t>
      </w:r>
    </w:p>
    <w:p w:rsidR="006D7030" w:rsidRDefault="00E577E0">
      <w:pPr>
        <w:rPr>
          <w:szCs w:val="21"/>
        </w:rPr>
      </w:pPr>
      <w:r>
        <w:rPr>
          <w:szCs w:val="21"/>
        </w:rPr>
        <w:t xml:space="preserve">1005  </w:t>
      </w:r>
      <w:r>
        <w:rPr>
          <w:rFonts w:hint="eastAsia"/>
          <w:szCs w:val="21"/>
        </w:rPr>
        <w:t>密码错误</w:t>
      </w:r>
    </w:p>
    <w:p w:rsidR="006D7030" w:rsidRDefault="00E577E0">
      <w:pPr>
        <w:rPr>
          <w:szCs w:val="21"/>
        </w:rPr>
      </w:pPr>
      <w:r>
        <w:rPr>
          <w:szCs w:val="21"/>
        </w:rPr>
        <w:t xml:space="preserve">1006  </w:t>
      </w:r>
      <w:r>
        <w:rPr>
          <w:rFonts w:hint="eastAsia"/>
          <w:szCs w:val="21"/>
        </w:rPr>
        <w:t>手机号为空</w:t>
      </w:r>
    </w:p>
    <w:p w:rsidR="006D7030" w:rsidRDefault="00E577E0">
      <w:pPr>
        <w:rPr>
          <w:szCs w:val="21"/>
        </w:rPr>
      </w:pPr>
      <w:bookmarkStart w:id="6" w:name="OLE_LINK7"/>
      <w:bookmarkStart w:id="7" w:name="OLE_LINK8"/>
      <w:r>
        <w:rPr>
          <w:szCs w:val="21"/>
        </w:rPr>
        <w:t xml:space="preserve">1007 </w:t>
      </w:r>
      <w:r>
        <w:rPr>
          <w:rFonts w:hint="eastAsia"/>
          <w:szCs w:val="21"/>
        </w:rPr>
        <w:t>该手机号已注册</w:t>
      </w:r>
    </w:p>
    <w:bookmarkEnd w:id="6"/>
    <w:bookmarkEnd w:id="7"/>
    <w:p w:rsidR="006D7030" w:rsidRDefault="00E577E0">
      <w:pPr>
        <w:rPr>
          <w:szCs w:val="21"/>
        </w:rPr>
      </w:pPr>
      <w:r>
        <w:rPr>
          <w:szCs w:val="21"/>
        </w:rPr>
        <w:t xml:space="preserve">1008 </w:t>
      </w:r>
      <w:r>
        <w:rPr>
          <w:rFonts w:hint="eastAsia"/>
          <w:szCs w:val="21"/>
        </w:rPr>
        <w:t>该手机号没有注册</w:t>
      </w:r>
    </w:p>
    <w:p w:rsidR="006D7030" w:rsidRDefault="00E577E0">
      <w:pPr>
        <w:rPr>
          <w:szCs w:val="21"/>
        </w:rPr>
      </w:pPr>
      <w:r>
        <w:rPr>
          <w:szCs w:val="21"/>
        </w:rPr>
        <w:t xml:space="preserve">1009 </w:t>
      </w:r>
      <w:r>
        <w:rPr>
          <w:rFonts w:hint="eastAsia"/>
          <w:szCs w:val="21"/>
        </w:rPr>
        <w:t>输入密码不一致</w:t>
      </w:r>
    </w:p>
    <w:p w:rsidR="006D7030" w:rsidRDefault="00E577E0">
      <w:pPr>
        <w:rPr>
          <w:szCs w:val="21"/>
        </w:rPr>
      </w:pPr>
      <w:bookmarkStart w:id="8" w:name="OLE_LINK5"/>
      <w:bookmarkStart w:id="9" w:name="OLE_LINK6"/>
      <w:r>
        <w:rPr>
          <w:szCs w:val="21"/>
        </w:rPr>
        <w:t xml:space="preserve">1010  </w:t>
      </w:r>
      <w:proofErr w:type="gramStart"/>
      <w:r>
        <w:rPr>
          <w:rFonts w:hint="eastAsia"/>
          <w:szCs w:val="21"/>
        </w:rPr>
        <w:t>验证码不正确</w:t>
      </w:r>
      <w:proofErr w:type="gramEnd"/>
    </w:p>
    <w:p w:rsidR="006D7030" w:rsidRDefault="00E577E0">
      <w:pPr>
        <w:rPr>
          <w:szCs w:val="21"/>
        </w:rPr>
      </w:pPr>
      <w:r>
        <w:rPr>
          <w:szCs w:val="21"/>
        </w:rPr>
        <w:t xml:space="preserve">1011  </w:t>
      </w:r>
      <w:r>
        <w:rPr>
          <w:rFonts w:hint="eastAsia"/>
          <w:szCs w:val="21"/>
        </w:rPr>
        <w:t>验证码超时</w:t>
      </w:r>
    </w:p>
    <w:p w:rsidR="006D7030" w:rsidRDefault="00E577E0">
      <w:pPr>
        <w:rPr>
          <w:szCs w:val="21"/>
        </w:rPr>
      </w:pPr>
      <w:r>
        <w:rPr>
          <w:szCs w:val="21"/>
        </w:rPr>
        <w:t xml:space="preserve">1012  </w:t>
      </w:r>
      <w:proofErr w:type="gramStart"/>
      <w:r>
        <w:rPr>
          <w:rFonts w:hint="eastAsia"/>
          <w:szCs w:val="21"/>
        </w:rPr>
        <w:t>验证码未超过</w:t>
      </w:r>
      <w:proofErr w:type="gramEnd"/>
      <w:r>
        <w:rPr>
          <w:szCs w:val="21"/>
        </w:rPr>
        <w:t>60</w:t>
      </w:r>
      <w:r>
        <w:rPr>
          <w:rFonts w:hint="eastAsia"/>
          <w:szCs w:val="21"/>
        </w:rPr>
        <w:t>秒不能重新发送</w:t>
      </w:r>
    </w:p>
    <w:bookmarkEnd w:id="8"/>
    <w:bookmarkEnd w:id="9"/>
    <w:p w:rsidR="006D7030" w:rsidRDefault="00E577E0">
      <w:pPr>
        <w:rPr>
          <w:szCs w:val="21"/>
        </w:rPr>
      </w:pPr>
      <w:r>
        <w:rPr>
          <w:szCs w:val="21"/>
        </w:rPr>
        <w:t xml:space="preserve">1013  </w:t>
      </w:r>
      <w:r>
        <w:rPr>
          <w:rFonts w:hint="eastAsia"/>
          <w:szCs w:val="21"/>
        </w:rPr>
        <w:t>原始密输入错误</w:t>
      </w:r>
    </w:p>
    <w:p w:rsidR="001B1C51" w:rsidRDefault="001B1C51" w:rsidP="001B1C51">
      <w:pPr>
        <w:rPr>
          <w:szCs w:val="21"/>
        </w:rPr>
      </w:pPr>
      <w:bookmarkStart w:id="10" w:name="OLE_LINK11"/>
      <w:bookmarkStart w:id="11" w:name="OLE_LINK12"/>
      <w:r>
        <w:rPr>
          <w:szCs w:val="21"/>
        </w:rPr>
        <w:t>101</w:t>
      </w:r>
      <w:r>
        <w:rPr>
          <w:rFonts w:hint="eastAsia"/>
          <w:szCs w:val="21"/>
        </w:rPr>
        <w:t>5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非授权登录用户</w:t>
      </w:r>
    </w:p>
    <w:bookmarkEnd w:id="10"/>
    <w:bookmarkEnd w:id="11"/>
    <w:p w:rsidR="001B1C51" w:rsidRPr="001B1C51" w:rsidRDefault="001B1C51">
      <w:pPr>
        <w:rPr>
          <w:szCs w:val="21"/>
        </w:rPr>
      </w:pPr>
    </w:p>
    <w:p w:rsidR="006D7030" w:rsidRDefault="006D7030">
      <w:pPr>
        <w:rPr>
          <w:szCs w:val="21"/>
        </w:rPr>
      </w:pPr>
    </w:p>
    <w:p w:rsidR="006D7030" w:rsidRDefault="00E577E0">
      <w:pPr>
        <w:rPr>
          <w:szCs w:val="21"/>
        </w:rPr>
      </w:pPr>
      <w:r>
        <w:rPr>
          <w:rFonts w:hint="eastAsia"/>
          <w:szCs w:val="21"/>
        </w:rPr>
        <w:t xml:space="preserve">2001  </w:t>
      </w:r>
      <w:r>
        <w:rPr>
          <w:rFonts w:hint="eastAsia"/>
          <w:szCs w:val="21"/>
        </w:rPr>
        <w:t>参数非法</w:t>
      </w:r>
    </w:p>
    <w:p w:rsidR="006D7030" w:rsidRDefault="00E577E0">
      <w:pPr>
        <w:rPr>
          <w:szCs w:val="21"/>
        </w:rPr>
      </w:pPr>
      <w:bookmarkStart w:id="12" w:name="OLE_LINK9"/>
      <w:bookmarkStart w:id="13" w:name="OLE_LINK10"/>
      <w:r>
        <w:rPr>
          <w:rFonts w:hint="eastAsia"/>
          <w:szCs w:val="21"/>
        </w:rPr>
        <w:t xml:space="preserve">2002  </w:t>
      </w:r>
      <w:r>
        <w:rPr>
          <w:rFonts w:hint="eastAsia"/>
          <w:szCs w:val="21"/>
        </w:rPr>
        <w:t>商品已下架</w:t>
      </w:r>
    </w:p>
    <w:p w:rsidR="006D7030" w:rsidRDefault="00E577E0">
      <w:pPr>
        <w:rPr>
          <w:szCs w:val="21"/>
        </w:rPr>
      </w:pPr>
      <w:r>
        <w:rPr>
          <w:rFonts w:hint="eastAsia"/>
          <w:szCs w:val="21"/>
        </w:rPr>
        <w:t xml:space="preserve">2003  </w:t>
      </w:r>
      <w:r>
        <w:rPr>
          <w:rFonts w:hint="eastAsia"/>
          <w:szCs w:val="21"/>
        </w:rPr>
        <w:t>商品不存在</w:t>
      </w:r>
    </w:p>
    <w:bookmarkEnd w:id="12"/>
    <w:bookmarkEnd w:id="13"/>
    <w:p w:rsidR="006D7030" w:rsidRDefault="00E577E0">
      <w:pPr>
        <w:rPr>
          <w:szCs w:val="21"/>
        </w:rPr>
      </w:pPr>
      <w:r>
        <w:rPr>
          <w:rFonts w:hint="eastAsia"/>
          <w:szCs w:val="21"/>
        </w:rPr>
        <w:t xml:space="preserve">2004  </w:t>
      </w:r>
      <w:r>
        <w:rPr>
          <w:rFonts w:hint="eastAsia"/>
          <w:szCs w:val="21"/>
        </w:rPr>
        <w:t>商品为赠品</w:t>
      </w:r>
    </w:p>
    <w:p w:rsidR="006D7030" w:rsidRDefault="00E577E0">
      <w:pPr>
        <w:rPr>
          <w:szCs w:val="21"/>
        </w:rPr>
      </w:pPr>
      <w:r>
        <w:rPr>
          <w:rFonts w:hint="eastAsia"/>
          <w:szCs w:val="21"/>
        </w:rPr>
        <w:t xml:space="preserve">2005  </w:t>
      </w:r>
      <w:r>
        <w:rPr>
          <w:rFonts w:hint="eastAsia"/>
          <w:szCs w:val="21"/>
        </w:rPr>
        <w:t>商品项数量超过购物</w:t>
      </w:r>
      <w:proofErr w:type="gramStart"/>
      <w:r>
        <w:rPr>
          <w:rFonts w:hint="eastAsia"/>
          <w:szCs w:val="21"/>
        </w:rPr>
        <w:t>车允许</w:t>
      </w:r>
      <w:proofErr w:type="gramEnd"/>
      <w:r>
        <w:rPr>
          <w:rFonts w:hint="eastAsia"/>
          <w:szCs w:val="21"/>
        </w:rPr>
        <w:t>值</w:t>
      </w:r>
    </w:p>
    <w:p w:rsidR="006D7030" w:rsidRDefault="00E577E0">
      <w:pPr>
        <w:rPr>
          <w:szCs w:val="21"/>
        </w:rPr>
      </w:pPr>
      <w:r>
        <w:rPr>
          <w:rFonts w:hint="eastAsia"/>
          <w:szCs w:val="21"/>
        </w:rPr>
        <w:t xml:space="preserve">2006  </w:t>
      </w:r>
      <w:r>
        <w:rPr>
          <w:rFonts w:hint="eastAsia"/>
          <w:szCs w:val="21"/>
        </w:rPr>
        <w:t>商品数量超过允许值</w:t>
      </w:r>
    </w:p>
    <w:p w:rsidR="006D7030" w:rsidRDefault="00E577E0">
      <w:pPr>
        <w:rPr>
          <w:szCs w:val="21"/>
        </w:rPr>
      </w:pPr>
      <w:r>
        <w:rPr>
          <w:rFonts w:hint="eastAsia"/>
          <w:szCs w:val="21"/>
        </w:rPr>
        <w:t xml:space="preserve">2007  </w:t>
      </w:r>
      <w:r>
        <w:rPr>
          <w:rFonts w:hint="eastAsia"/>
          <w:szCs w:val="21"/>
        </w:rPr>
        <w:t>商品库存不足</w:t>
      </w:r>
    </w:p>
    <w:p w:rsidR="006D7030" w:rsidRDefault="00E577E0">
      <w:pPr>
        <w:rPr>
          <w:szCs w:val="21"/>
        </w:rPr>
      </w:pPr>
      <w:r>
        <w:rPr>
          <w:rFonts w:hint="eastAsia"/>
          <w:szCs w:val="21"/>
        </w:rPr>
        <w:t xml:space="preserve">2008  </w:t>
      </w:r>
      <w:r>
        <w:rPr>
          <w:rFonts w:hint="eastAsia"/>
          <w:szCs w:val="21"/>
        </w:rPr>
        <w:t>业务逻辑异常</w:t>
      </w:r>
    </w:p>
    <w:p w:rsidR="006D7030" w:rsidRDefault="00E577E0">
      <w:pPr>
        <w:rPr>
          <w:szCs w:val="21"/>
        </w:rPr>
      </w:pPr>
      <w:r>
        <w:rPr>
          <w:rFonts w:hint="eastAsia"/>
          <w:szCs w:val="21"/>
        </w:rPr>
        <w:t xml:space="preserve">2009  </w:t>
      </w:r>
      <w:r>
        <w:rPr>
          <w:szCs w:val="21"/>
        </w:rPr>
        <w:t>购物车为空</w:t>
      </w:r>
    </w:p>
    <w:p w:rsidR="006D7030" w:rsidRDefault="00E577E0">
      <w:pPr>
        <w:rPr>
          <w:szCs w:val="21"/>
        </w:rPr>
      </w:pPr>
      <w:r>
        <w:rPr>
          <w:rFonts w:hint="eastAsia"/>
          <w:szCs w:val="21"/>
        </w:rPr>
        <w:t xml:space="preserve">2010  </w:t>
      </w:r>
      <w:r>
        <w:rPr>
          <w:rFonts w:hint="eastAsia"/>
          <w:szCs w:val="21"/>
        </w:rPr>
        <w:t>购物车不存在</w:t>
      </w:r>
    </w:p>
    <w:p w:rsidR="006D7030" w:rsidRDefault="00E577E0">
      <w:pPr>
        <w:rPr>
          <w:szCs w:val="21"/>
        </w:rPr>
      </w:pPr>
      <w:r>
        <w:rPr>
          <w:rFonts w:hint="eastAsia"/>
          <w:szCs w:val="21"/>
        </w:rPr>
        <w:t xml:space="preserve">2011  </w:t>
      </w:r>
      <w:r>
        <w:rPr>
          <w:rFonts w:hint="eastAsia"/>
          <w:szCs w:val="21"/>
        </w:rPr>
        <w:t>订单不存在</w:t>
      </w:r>
    </w:p>
    <w:p w:rsidR="006D7030" w:rsidRDefault="006D7030">
      <w:pPr>
        <w:rPr>
          <w:szCs w:val="21"/>
        </w:rPr>
      </w:pPr>
    </w:p>
    <w:p w:rsidR="006D7030" w:rsidRDefault="00E577E0">
      <w:pPr>
        <w:rPr>
          <w:szCs w:val="21"/>
        </w:rPr>
      </w:pPr>
      <w:r>
        <w:rPr>
          <w:rFonts w:hint="eastAsia"/>
          <w:szCs w:val="21"/>
        </w:rPr>
        <w:t>3001  id</w:t>
      </w:r>
      <w:r>
        <w:rPr>
          <w:rFonts w:hint="eastAsia"/>
          <w:szCs w:val="21"/>
        </w:rPr>
        <w:t>不存在</w:t>
      </w:r>
      <w:r>
        <w:rPr>
          <w:rFonts w:hint="eastAsia"/>
          <w:szCs w:val="21"/>
        </w:rPr>
        <w:t xml:space="preserve"> </w:t>
      </w:r>
    </w:p>
    <w:p w:rsidR="006D7030" w:rsidRDefault="00E577E0">
      <w:pPr>
        <w:rPr>
          <w:szCs w:val="21"/>
        </w:rPr>
      </w:pPr>
      <w:r>
        <w:rPr>
          <w:rFonts w:hint="eastAsia"/>
          <w:szCs w:val="21"/>
        </w:rPr>
        <w:t xml:space="preserve">3002  </w:t>
      </w:r>
      <w:r>
        <w:rPr>
          <w:rFonts w:hint="eastAsia"/>
          <w:szCs w:val="21"/>
        </w:rPr>
        <w:t>地址不存在</w:t>
      </w:r>
      <w:r>
        <w:rPr>
          <w:rFonts w:hint="eastAsia"/>
          <w:szCs w:val="21"/>
        </w:rPr>
        <w:t xml:space="preserve"> </w:t>
      </w:r>
    </w:p>
    <w:p w:rsidR="006D7030" w:rsidRDefault="00E577E0">
      <w:pPr>
        <w:rPr>
          <w:szCs w:val="21"/>
        </w:rPr>
      </w:pPr>
      <w:r>
        <w:rPr>
          <w:rFonts w:hint="eastAsia"/>
          <w:szCs w:val="21"/>
        </w:rPr>
        <w:t xml:space="preserve">3003  </w:t>
      </w:r>
      <w:r>
        <w:rPr>
          <w:rFonts w:hint="eastAsia"/>
          <w:szCs w:val="21"/>
        </w:rPr>
        <w:t>区域不存在</w:t>
      </w:r>
      <w:r>
        <w:rPr>
          <w:rFonts w:hint="eastAsia"/>
          <w:szCs w:val="21"/>
        </w:rPr>
        <w:t xml:space="preserve"> </w:t>
      </w:r>
    </w:p>
    <w:p w:rsidR="006D7030" w:rsidRDefault="00E577E0">
      <w:pPr>
        <w:rPr>
          <w:szCs w:val="21"/>
        </w:rPr>
      </w:pPr>
      <w:r>
        <w:rPr>
          <w:rFonts w:hint="eastAsia"/>
          <w:szCs w:val="21"/>
        </w:rPr>
        <w:t xml:space="preserve">3004  </w:t>
      </w:r>
      <w:r>
        <w:rPr>
          <w:rFonts w:hint="eastAsia"/>
          <w:szCs w:val="21"/>
        </w:rPr>
        <w:t>区域名称不存在</w:t>
      </w:r>
      <w:r>
        <w:rPr>
          <w:rFonts w:hint="eastAsia"/>
          <w:szCs w:val="21"/>
        </w:rPr>
        <w:t xml:space="preserve"> </w:t>
      </w:r>
    </w:p>
    <w:p w:rsidR="006D7030" w:rsidRDefault="00E577E0">
      <w:pPr>
        <w:rPr>
          <w:szCs w:val="21"/>
        </w:rPr>
      </w:pPr>
      <w:r>
        <w:rPr>
          <w:rFonts w:hint="eastAsia"/>
          <w:szCs w:val="21"/>
        </w:rPr>
        <w:t xml:space="preserve">3005  </w:t>
      </w:r>
      <w:r>
        <w:rPr>
          <w:rFonts w:hint="eastAsia"/>
          <w:szCs w:val="21"/>
        </w:rPr>
        <w:t>手机号不存在</w:t>
      </w:r>
      <w:r>
        <w:rPr>
          <w:rFonts w:hint="eastAsia"/>
          <w:szCs w:val="21"/>
        </w:rPr>
        <w:t xml:space="preserve"> </w:t>
      </w:r>
    </w:p>
    <w:p w:rsidR="006D7030" w:rsidRDefault="00E577E0">
      <w:pPr>
        <w:rPr>
          <w:szCs w:val="21"/>
        </w:rPr>
      </w:pPr>
      <w:r>
        <w:rPr>
          <w:rFonts w:hint="eastAsia"/>
          <w:szCs w:val="21"/>
        </w:rPr>
        <w:t xml:space="preserve">3006  </w:t>
      </w:r>
      <w:r>
        <w:rPr>
          <w:rFonts w:hint="eastAsia"/>
          <w:szCs w:val="21"/>
        </w:rPr>
        <w:t>联系人不存在</w:t>
      </w:r>
    </w:p>
    <w:p w:rsidR="006D7030" w:rsidRDefault="00E577E0">
      <w:pPr>
        <w:rPr>
          <w:szCs w:val="21"/>
        </w:rPr>
      </w:pPr>
      <w:r>
        <w:rPr>
          <w:rFonts w:hint="eastAsia"/>
          <w:szCs w:val="21"/>
        </w:rPr>
        <w:t xml:space="preserve">3007  </w:t>
      </w:r>
      <w:r>
        <w:rPr>
          <w:rFonts w:hint="eastAsia"/>
          <w:szCs w:val="21"/>
        </w:rPr>
        <w:t>查询默认地址为空</w:t>
      </w:r>
      <w:r>
        <w:rPr>
          <w:rFonts w:hint="eastAsia"/>
          <w:szCs w:val="21"/>
        </w:rPr>
        <w:t xml:space="preserve"> </w:t>
      </w:r>
    </w:p>
    <w:p w:rsidR="006D7030" w:rsidRDefault="00E577E0">
      <w:pPr>
        <w:rPr>
          <w:szCs w:val="21"/>
        </w:rPr>
      </w:pPr>
      <w:r>
        <w:rPr>
          <w:rFonts w:hint="eastAsia"/>
          <w:szCs w:val="21"/>
        </w:rPr>
        <w:t xml:space="preserve">3008  </w:t>
      </w:r>
      <w:r>
        <w:rPr>
          <w:rFonts w:hint="eastAsia"/>
          <w:szCs w:val="21"/>
        </w:rPr>
        <w:t>查询收货地址为空</w:t>
      </w:r>
      <w:r>
        <w:rPr>
          <w:rFonts w:hint="eastAsia"/>
          <w:szCs w:val="21"/>
        </w:rPr>
        <w:t xml:space="preserve"> </w:t>
      </w:r>
    </w:p>
    <w:p w:rsidR="006D7030" w:rsidRDefault="00E577E0">
      <w:pPr>
        <w:rPr>
          <w:szCs w:val="21"/>
        </w:rPr>
      </w:pPr>
      <w:r>
        <w:rPr>
          <w:rFonts w:hint="eastAsia"/>
          <w:szCs w:val="21"/>
        </w:rPr>
        <w:t xml:space="preserve">3009  </w:t>
      </w:r>
      <w:r>
        <w:rPr>
          <w:rFonts w:hint="eastAsia"/>
          <w:szCs w:val="21"/>
        </w:rPr>
        <w:t>查询区域为空</w:t>
      </w:r>
      <w:r>
        <w:rPr>
          <w:rFonts w:hint="eastAsia"/>
          <w:szCs w:val="21"/>
        </w:rPr>
        <w:t xml:space="preserve"> </w:t>
      </w:r>
    </w:p>
    <w:p w:rsidR="006D7030" w:rsidRDefault="00E577E0">
      <w:pPr>
        <w:rPr>
          <w:szCs w:val="21"/>
        </w:rPr>
      </w:pPr>
      <w:r>
        <w:rPr>
          <w:rFonts w:hint="eastAsia"/>
          <w:szCs w:val="21"/>
        </w:rPr>
        <w:t xml:space="preserve">3010  </w:t>
      </w:r>
      <w:r>
        <w:rPr>
          <w:rFonts w:hint="eastAsia"/>
          <w:szCs w:val="21"/>
        </w:rPr>
        <w:t>订单金额不存在</w:t>
      </w:r>
      <w:r>
        <w:rPr>
          <w:rFonts w:hint="eastAsia"/>
          <w:szCs w:val="21"/>
        </w:rPr>
        <w:t xml:space="preserve"> </w:t>
      </w:r>
    </w:p>
    <w:p w:rsidR="006D7030" w:rsidRDefault="006D7030">
      <w:pPr>
        <w:rPr>
          <w:szCs w:val="21"/>
        </w:rPr>
      </w:pPr>
    </w:p>
    <w:sectPr w:rsidR="006D703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8EE" w:rsidRDefault="007408EE" w:rsidP="00310754">
      <w:r>
        <w:separator/>
      </w:r>
    </w:p>
  </w:endnote>
  <w:endnote w:type="continuationSeparator" w:id="0">
    <w:p w:rsidR="007408EE" w:rsidRDefault="007408EE" w:rsidP="00310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8EE" w:rsidRDefault="007408EE" w:rsidP="00310754">
      <w:r>
        <w:separator/>
      </w:r>
    </w:p>
  </w:footnote>
  <w:footnote w:type="continuationSeparator" w:id="0">
    <w:p w:rsidR="007408EE" w:rsidRDefault="007408EE" w:rsidP="00310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08307"/>
    <w:multiLevelType w:val="singleLevel"/>
    <w:tmpl w:val="56308307"/>
    <w:lvl w:ilvl="0">
      <w:start w:val="15"/>
      <w:numFmt w:val="chineseCounting"/>
      <w:suff w:val="nothing"/>
      <w:lvlText w:val="%1、"/>
      <w:lvlJc w:val="left"/>
    </w:lvl>
  </w:abstractNum>
  <w:abstractNum w:abstractNumId="1">
    <w:nsid w:val="79934368"/>
    <w:multiLevelType w:val="multilevel"/>
    <w:tmpl w:val="79934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C2"/>
    <w:rsid w:val="000035F7"/>
    <w:rsid w:val="00006257"/>
    <w:rsid w:val="00006747"/>
    <w:rsid w:val="00010035"/>
    <w:rsid w:val="0001071E"/>
    <w:rsid w:val="000135FE"/>
    <w:rsid w:val="0001527D"/>
    <w:rsid w:val="00015602"/>
    <w:rsid w:val="00021502"/>
    <w:rsid w:val="00024B04"/>
    <w:rsid w:val="00033AAF"/>
    <w:rsid w:val="00044E69"/>
    <w:rsid w:val="0005552C"/>
    <w:rsid w:val="00062289"/>
    <w:rsid w:val="00066BB8"/>
    <w:rsid w:val="00072769"/>
    <w:rsid w:val="000730C5"/>
    <w:rsid w:val="000807CD"/>
    <w:rsid w:val="00082F11"/>
    <w:rsid w:val="000835A5"/>
    <w:rsid w:val="00084AEA"/>
    <w:rsid w:val="000851FD"/>
    <w:rsid w:val="00091A71"/>
    <w:rsid w:val="000965D0"/>
    <w:rsid w:val="000A00EF"/>
    <w:rsid w:val="000A284F"/>
    <w:rsid w:val="000A71AC"/>
    <w:rsid w:val="000C7CAF"/>
    <w:rsid w:val="000C7E03"/>
    <w:rsid w:val="00100B35"/>
    <w:rsid w:val="001018E5"/>
    <w:rsid w:val="00101C3F"/>
    <w:rsid w:val="001104FB"/>
    <w:rsid w:val="001118F1"/>
    <w:rsid w:val="00117CEB"/>
    <w:rsid w:val="00130123"/>
    <w:rsid w:val="00132849"/>
    <w:rsid w:val="001460A3"/>
    <w:rsid w:val="00147215"/>
    <w:rsid w:val="00150979"/>
    <w:rsid w:val="001547B4"/>
    <w:rsid w:val="00172A27"/>
    <w:rsid w:val="001733E2"/>
    <w:rsid w:val="0017432F"/>
    <w:rsid w:val="00175B79"/>
    <w:rsid w:val="0018637B"/>
    <w:rsid w:val="00194A5F"/>
    <w:rsid w:val="001A1DFF"/>
    <w:rsid w:val="001A2620"/>
    <w:rsid w:val="001B1C51"/>
    <w:rsid w:val="001B299D"/>
    <w:rsid w:val="001C2721"/>
    <w:rsid w:val="001C74C5"/>
    <w:rsid w:val="001D2A7D"/>
    <w:rsid w:val="001D56E9"/>
    <w:rsid w:val="001D64F0"/>
    <w:rsid w:val="001D686B"/>
    <w:rsid w:val="001E2B94"/>
    <w:rsid w:val="001F6622"/>
    <w:rsid w:val="001F684C"/>
    <w:rsid w:val="001F7BE5"/>
    <w:rsid w:val="00200716"/>
    <w:rsid w:val="002030A3"/>
    <w:rsid w:val="00206441"/>
    <w:rsid w:val="002073EA"/>
    <w:rsid w:val="002133B3"/>
    <w:rsid w:val="0023071E"/>
    <w:rsid w:val="0024067E"/>
    <w:rsid w:val="00242573"/>
    <w:rsid w:val="00246283"/>
    <w:rsid w:val="00250938"/>
    <w:rsid w:val="00251A2D"/>
    <w:rsid w:val="00260113"/>
    <w:rsid w:val="00263D51"/>
    <w:rsid w:val="00264908"/>
    <w:rsid w:val="00267534"/>
    <w:rsid w:val="00282E65"/>
    <w:rsid w:val="00283706"/>
    <w:rsid w:val="002861E8"/>
    <w:rsid w:val="00290F07"/>
    <w:rsid w:val="00294820"/>
    <w:rsid w:val="00295453"/>
    <w:rsid w:val="002A113A"/>
    <w:rsid w:val="002A2669"/>
    <w:rsid w:val="002D7A64"/>
    <w:rsid w:val="002E2454"/>
    <w:rsid w:val="002E4745"/>
    <w:rsid w:val="002E6C82"/>
    <w:rsid w:val="002F1746"/>
    <w:rsid w:val="00300D80"/>
    <w:rsid w:val="00305B12"/>
    <w:rsid w:val="00310754"/>
    <w:rsid w:val="00321615"/>
    <w:rsid w:val="0032419D"/>
    <w:rsid w:val="00326A9E"/>
    <w:rsid w:val="00340739"/>
    <w:rsid w:val="003512C7"/>
    <w:rsid w:val="00351C2A"/>
    <w:rsid w:val="003568E9"/>
    <w:rsid w:val="00362C8D"/>
    <w:rsid w:val="00372741"/>
    <w:rsid w:val="0037735F"/>
    <w:rsid w:val="00381583"/>
    <w:rsid w:val="003A538B"/>
    <w:rsid w:val="003A5BED"/>
    <w:rsid w:val="003A5DED"/>
    <w:rsid w:val="003C3A0D"/>
    <w:rsid w:val="003C549B"/>
    <w:rsid w:val="003C6DF8"/>
    <w:rsid w:val="00407EA2"/>
    <w:rsid w:val="00411B96"/>
    <w:rsid w:val="00415107"/>
    <w:rsid w:val="00425F16"/>
    <w:rsid w:val="004322F7"/>
    <w:rsid w:val="004324B2"/>
    <w:rsid w:val="00440710"/>
    <w:rsid w:val="0044792E"/>
    <w:rsid w:val="00452496"/>
    <w:rsid w:val="00465774"/>
    <w:rsid w:val="00470848"/>
    <w:rsid w:val="004745B2"/>
    <w:rsid w:val="004747A4"/>
    <w:rsid w:val="0048226B"/>
    <w:rsid w:val="004824A8"/>
    <w:rsid w:val="004867B2"/>
    <w:rsid w:val="004874C0"/>
    <w:rsid w:val="00487B98"/>
    <w:rsid w:val="004A6533"/>
    <w:rsid w:val="004A7CCC"/>
    <w:rsid w:val="004B3B10"/>
    <w:rsid w:val="004B454C"/>
    <w:rsid w:val="004F0015"/>
    <w:rsid w:val="004F04C8"/>
    <w:rsid w:val="004F2710"/>
    <w:rsid w:val="004F2CE7"/>
    <w:rsid w:val="004F2EA7"/>
    <w:rsid w:val="004F31C8"/>
    <w:rsid w:val="00522AF7"/>
    <w:rsid w:val="005264BE"/>
    <w:rsid w:val="0053774D"/>
    <w:rsid w:val="00561BC8"/>
    <w:rsid w:val="0056444A"/>
    <w:rsid w:val="00571C26"/>
    <w:rsid w:val="005925C1"/>
    <w:rsid w:val="00592792"/>
    <w:rsid w:val="00592EAE"/>
    <w:rsid w:val="005A47E2"/>
    <w:rsid w:val="005A556A"/>
    <w:rsid w:val="005B00C0"/>
    <w:rsid w:val="005B7172"/>
    <w:rsid w:val="005C61CA"/>
    <w:rsid w:val="005C7ACF"/>
    <w:rsid w:val="005D59CF"/>
    <w:rsid w:val="005E2590"/>
    <w:rsid w:val="005E43CC"/>
    <w:rsid w:val="006072B3"/>
    <w:rsid w:val="00610A8A"/>
    <w:rsid w:val="006261F5"/>
    <w:rsid w:val="006301C2"/>
    <w:rsid w:val="00635093"/>
    <w:rsid w:val="00635C9D"/>
    <w:rsid w:val="0063791D"/>
    <w:rsid w:val="00643A6C"/>
    <w:rsid w:val="00651B3A"/>
    <w:rsid w:val="00657AFA"/>
    <w:rsid w:val="00664495"/>
    <w:rsid w:val="00665E24"/>
    <w:rsid w:val="00675E41"/>
    <w:rsid w:val="00677CAD"/>
    <w:rsid w:val="00677D54"/>
    <w:rsid w:val="00686DEC"/>
    <w:rsid w:val="006870B4"/>
    <w:rsid w:val="00695FE0"/>
    <w:rsid w:val="006A2734"/>
    <w:rsid w:val="006A59CE"/>
    <w:rsid w:val="006C5C58"/>
    <w:rsid w:val="006C7935"/>
    <w:rsid w:val="006D7030"/>
    <w:rsid w:val="006E21B4"/>
    <w:rsid w:val="006E3AC2"/>
    <w:rsid w:val="006E7DFD"/>
    <w:rsid w:val="007016F0"/>
    <w:rsid w:val="0071376D"/>
    <w:rsid w:val="00717539"/>
    <w:rsid w:val="00717F44"/>
    <w:rsid w:val="00722D1D"/>
    <w:rsid w:val="007408EE"/>
    <w:rsid w:val="007449F5"/>
    <w:rsid w:val="00745817"/>
    <w:rsid w:val="0076022C"/>
    <w:rsid w:val="00760D28"/>
    <w:rsid w:val="007650B9"/>
    <w:rsid w:val="00785EBA"/>
    <w:rsid w:val="00786879"/>
    <w:rsid w:val="00787E81"/>
    <w:rsid w:val="00793535"/>
    <w:rsid w:val="00793A5D"/>
    <w:rsid w:val="007A53B1"/>
    <w:rsid w:val="007C1D10"/>
    <w:rsid w:val="007C7D88"/>
    <w:rsid w:val="007D70BF"/>
    <w:rsid w:val="007E5A49"/>
    <w:rsid w:val="007F1B4E"/>
    <w:rsid w:val="007F53E1"/>
    <w:rsid w:val="00805AB2"/>
    <w:rsid w:val="00810951"/>
    <w:rsid w:val="00813C9B"/>
    <w:rsid w:val="00831683"/>
    <w:rsid w:val="00847FC9"/>
    <w:rsid w:val="0085744C"/>
    <w:rsid w:val="0086329A"/>
    <w:rsid w:val="0088481A"/>
    <w:rsid w:val="00891A18"/>
    <w:rsid w:val="008A4CF4"/>
    <w:rsid w:val="008B472D"/>
    <w:rsid w:val="008B4B69"/>
    <w:rsid w:val="008B5A17"/>
    <w:rsid w:val="008C1FE4"/>
    <w:rsid w:val="008C3CA2"/>
    <w:rsid w:val="008C469A"/>
    <w:rsid w:val="008E565E"/>
    <w:rsid w:val="0090767D"/>
    <w:rsid w:val="0090786E"/>
    <w:rsid w:val="009149C0"/>
    <w:rsid w:val="00921755"/>
    <w:rsid w:val="009311A5"/>
    <w:rsid w:val="00937EF4"/>
    <w:rsid w:val="009405B4"/>
    <w:rsid w:val="00941721"/>
    <w:rsid w:val="0094255B"/>
    <w:rsid w:val="00944C6B"/>
    <w:rsid w:val="00962AA6"/>
    <w:rsid w:val="00973089"/>
    <w:rsid w:val="0097549A"/>
    <w:rsid w:val="00982B0B"/>
    <w:rsid w:val="00984AF0"/>
    <w:rsid w:val="00985635"/>
    <w:rsid w:val="00994C0C"/>
    <w:rsid w:val="00997875"/>
    <w:rsid w:val="009A071C"/>
    <w:rsid w:val="009B2105"/>
    <w:rsid w:val="009B3EF9"/>
    <w:rsid w:val="009B6B41"/>
    <w:rsid w:val="009D70F8"/>
    <w:rsid w:val="009F28B4"/>
    <w:rsid w:val="009F35EF"/>
    <w:rsid w:val="009F378C"/>
    <w:rsid w:val="009F79A3"/>
    <w:rsid w:val="00A11F27"/>
    <w:rsid w:val="00A166A9"/>
    <w:rsid w:val="00A2035C"/>
    <w:rsid w:val="00A23C2C"/>
    <w:rsid w:val="00A36C47"/>
    <w:rsid w:val="00A500C4"/>
    <w:rsid w:val="00A65461"/>
    <w:rsid w:val="00A660FF"/>
    <w:rsid w:val="00A70219"/>
    <w:rsid w:val="00A72F28"/>
    <w:rsid w:val="00A77FED"/>
    <w:rsid w:val="00A8104D"/>
    <w:rsid w:val="00A93FC0"/>
    <w:rsid w:val="00AB01FC"/>
    <w:rsid w:val="00AB3CEB"/>
    <w:rsid w:val="00AB55EF"/>
    <w:rsid w:val="00AB6404"/>
    <w:rsid w:val="00AE2F0E"/>
    <w:rsid w:val="00AE4D3C"/>
    <w:rsid w:val="00B0269B"/>
    <w:rsid w:val="00B13BAF"/>
    <w:rsid w:val="00B14E65"/>
    <w:rsid w:val="00B449D7"/>
    <w:rsid w:val="00B46889"/>
    <w:rsid w:val="00B54622"/>
    <w:rsid w:val="00B555DA"/>
    <w:rsid w:val="00B56D92"/>
    <w:rsid w:val="00B57D66"/>
    <w:rsid w:val="00B62759"/>
    <w:rsid w:val="00B75CF6"/>
    <w:rsid w:val="00B82AFC"/>
    <w:rsid w:val="00B84265"/>
    <w:rsid w:val="00B87A33"/>
    <w:rsid w:val="00B9221B"/>
    <w:rsid w:val="00B9784D"/>
    <w:rsid w:val="00BA055E"/>
    <w:rsid w:val="00BA61B1"/>
    <w:rsid w:val="00BA68EE"/>
    <w:rsid w:val="00BA7BAB"/>
    <w:rsid w:val="00BB1167"/>
    <w:rsid w:val="00BB6BE0"/>
    <w:rsid w:val="00BB770B"/>
    <w:rsid w:val="00BC10DC"/>
    <w:rsid w:val="00BD2360"/>
    <w:rsid w:val="00BD2AA5"/>
    <w:rsid w:val="00BD7E5A"/>
    <w:rsid w:val="00BE11E8"/>
    <w:rsid w:val="00BE1828"/>
    <w:rsid w:val="00BE3AB7"/>
    <w:rsid w:val="00BF350E"/>
    <w:rsid w:val="00BF6CCA"/>
    <w:rsid w:val="00C01886"/>
    <w:rsid w:val="00C025D5"/>
    <w:rsid w:val="00C13134"/>
    <w:rsid w:val="00C16193"/>
    <w:rsid w:val="00C21280"/>
    <w:rsid w:val="00C32BEE"/>
    <w:rsid w:val="00C3313A"/>
    <w:rsid w:val="00C35CE4"/>
    <w:rsid w:val="00C45EBC"/>
    <w:rsid w:val="00C50318"/>
    <w:rsid w:val="00C5287B"/>
    <w:rsid w:val="00C57091"/>
    <w:rsid w:val="00C61041"/>
    <w:rsid w:val="00C644CF"/>
    <w:rsid w:val="00C65740"/>
    <w:rsid w:val="00C708F4"/>
    <w:rsid w:val="00C7447A"/>
    <w:rsid w:val="00C85FE3"/>
    <w:rsid w:val="00C878BF"/>
    <w:rsid w:val="00C93920"/>
    <w:rsid w:val="00C94EB9"/>
    <w:rsid w:val="00C9795D"/>
    <w:rsid w:val="00CB6BA9"/>
    <w:rsid w:val="00CD3824"/>
    <w:rsid w:val="00CD4558"/>
    <w:rsid w:val="00CE4DCE"/>
    <w:rsid w:val="00CF710A"/>
    <w:rsid w:val="00D02EEB"/>
    <w:rsid w:val="00D06062"/>
    <w:rsid w:val="00D07863"/>
    <w:rsid w:val="00D127BD"/>
    <w:rsid w:val="00D22A73"/>
    <w:rsid w:val="00D3512C"/>
    <w:rsid w:val="00D3777A"/>
    <w:rsid w:val="00D52067"/>
    <w:rsid w:val="00D60360"/>
    <w:rsid w:val="00D75719"/>
    <w:rsid w:val="00D76743"/>
    <w:rsid w:val="00D8542B"/>
    <w:rsid w:val="00D91DED"/>
    <w:rsid w:val="00D96E0D"/>
    <w:rsid w:val="00DB228C"/>
    <w:rsid w:val="00DB43BE"/>
    <w:rsid w:val="00DB5BD1"/>
    <w:rsid w:val="00DB6D47"/>
    <w:rsid w:val="00DD03E1"/>
    <w:rsid w:val="00DD2780"/>
    <w:rsid w:val="00DE51B0"/>
    <w:rsid w:val="00DE6EDF"/>
    <w:rsid w:val="00DE782E"/>
    <w:rsid w:val="00DF559D"/>
    <w:rsid w:val="00DF626A"/>
    <w:rsid w:val="00DF62B2"/>
    <w:rsid w:val="00E12ECA"/>
    <w:rsid w:val="00E13AF2"/>
    <w:rsid w:val="00E15630"/>
    <w:rsid w:val="00E333CB"/>
    <w:rsid w:val="00E33CA6"/>
    <w:rsid w:val="00E4028E"/>
    <w:rsid w:val="00E47381"/>
    <w:rsid w:val="00E577E0"/>
    <w:rsid w:val="00E70025"/>
    <w:rsid w:val="00E755F2"/>
    <w:rsid w:val="00E75FDF"/>
    <w:rsid w:val="00E84805"/>
    <w:rsid w:val="00E871A7"/>
    <w:rsid w:val="00EA233F"/>
    <w:rsid w:val="00EA7BCD"/>
    <w:rsid w:val="00EB232B"/>
    <w:rsid w:val="00EE2713"/>
    <w:rsid w:val="00EE4CB6"/>
    <w:rsid w:val="00F032FB"/>
    <w:rsid w:val="00F07444"/>
    <w:rsid w:val="00F076EB"/>
    <w:rsid w:val="00F10876"/>
    <w:rsid w:val="00F10D81"/>
    <w:rsid w:val="00F10DB5"/>
    <w:rsid w:val="00F3294B"/>
    <w:rsid w:val="00F35B60"/>
    <w:rsid w:val="00F4024B"/>
    <w:rsid w:val="00F4049C"/>
    <w:rsid w:val="00F42BAB"/>
    <w:rsid w:val="00F44D35"/>
    <w:rsid w:val="00F54BD1"/>
    <w:rsid w:val="00F60E4C"/>
    <w:rsid w:val="00F62747"/>
    <w:rsid w:val="00F66F4A"/>
    <w:rsid w:val="00F8444D"/>
    <w:rsid w:val="00F86BE8"/>
    <w:rsid w:val="00F90818"/>
    <w:rsid w:val="00F91401"/>
    <w:rsid w:val="00F91B2B"/>
    <w:rsid w:val="00FA748C"/>
    <w:rsid w:val="00FC576F"/>
    <w:rsid w:val="00FD1852"/>
    <w:rsid w:val="00FD2383"/>
    <w:rsid w:val="00FD2664"/>
    <w:rsid w:val="00FE74BD"/>
    <w:rsid w:val="00FE7D02"/>
    <w:rsid w:val="00FF335E"/>
    <w:rsid w:val="01F65F44"/>
    <w:rsid w:val="06582C75"/>
    <w:rsid w:val="08413E1A"/>
    <w:rsid w:val="090A5A61"/>
    <w:rsid w:val="093C7535"/>
    <w:rsid w:val="09FE7A01"/>
    <w:rsid w:val="0B4D059A"/>
    <w:rsid w:val="0BCB3067"/>
    <w:rsid w:val="0C3E33A6"/>
    <w:rsid w:val="0D0C4CF8"/>
    <w:rsid w:val="0D154302"/>
    <w:rsid w:val="0E8E1971"/>
    <w:rsid w:val="11C67EB9"/>
    <w:rsid w:val="11E47469"/>
    <w:rsid w:val="12191EC2"/>
    <w:rsid w:val="135E3453"/>
    <w:rsid w:val="14AE3727"/>
    <w:rsid w:val="154E1A04"/>
    <w:rsid w:val="15651629"/>
    <w:rsid w:val="168E2390"/>
    <w:rsid w:val="169D1326"/>
    <w:rsid w:val="17EE303A"/>
    <w:rsid w:val="185052F2"/>
    <w:rsid w:val="190D7E26"/>
    <w:rsid w:val="1A20226D"/>
    <w:rsid w:val="1A605254"/>
    <w:rsid w:val="1AB217DB"/>
    <w:rsid w:val="1BAF2978"/>
    <w:rsid w:val="1C39643D"/>
    <w:rsid w:val="1C61021D"/>
    <w:rsid w:val="1D771611"/>
    <w:rsid w:val="20602CAB"/>
    <w:rsid w:val="2105123B"/>
    <w:rsid w:val="216D1B64"/>
    <w:rsid w:val="24924C8F"/>
    <w:rsid w:val="258C4EA7"/>
    <w:rsid w:val="2635403B"/>
    <w:rsid w:val="26BB5599"/>
    <w:rsid w:val="26DC1351"/>
    <w:rsid w:val="27524813"/>
    <w:rsid w:val="27636CAC"/>
    <w:rsid w:val="277D35A8"/>
    <w:rsid w:val="28E229A0"/>
    <w:rsid w:val="29765412"/>
    <w:rsid w:val="2B01299A"/>
    <w:rsid w:val="2C3C3454"/>
    <w:rsid w:val="2D3A4BC3"/>
    <w:rsid w:val="2E290C48"/>
    <w:rsid w:val="2E545310"/>
    <w:rsid w:val="2E591798"/>
    <w:rsid w:val="2FD25D92"/>
    <w:rsid w:val="300F0E69"/>
    <w:rsid w:val="3201709B"/>
    <w:rsid w:val="32774ADB"/>
    <w:rsid w:val="34E003CD"/>
    <w:rsid w:val="3555038B"/>
    <w:rsid w:val="36175ECB"/>
    <w:rsid w:val="36830C04"/>
    <w:rsid w:val="369B06A2"/>
    <w:rsid w:val="39DE5C8F"/>
    <w:rsid w:val="3A684EE0"/>
    <w:rsid w:val="3A831114"/>
    <w:rsid w:val="3B083765"/>
    <w:rsid w:val="3C487974"/>
    <w:rsid w:val="3DD4297E"/>
    <w:rsid w:val="3DDA4A91"/>
    <w:rsid w:val="3DEE6DAB"/>
    <w:rsid w:val="40185137"/>
    <w:rsid w:val="40674EB6"/>
    <w:rsid w:val="41B24ED8"/>
    <w:rsid w:val="42F2165C"/>
    <w:rsid w:val="46DD1652"/>
    <w:rsid w:val="47B84838"/>
    <w:rsid w:val="486139CD"/>
    <w:rsid w:val="4A05407D"/>
    <w:rsid w:val="4BFC5DE4"/>
    <w:rsid w:val="4C5B1FD3"/>
    <w:rsid w:val="4CC74F06"/>
    <w:rsid w:val="4CCF7D94"/>
    <w:rsid w:val="4E257040"/>
    <w:rsid w:val="5010116A"/>
    <w:rsid w:val="51B07591"/>
    <w:rsid w:val="52497B10"/>
    <w:rsid w:val="52684B42"/>
    <w:rsid w:val="53BB66ED"/>
    <w:rsid w:val="540754E7"/>
    <w:rsid w:val="54FC257C"/>
    <w:rsid w:val="56ED52AB"/>
    <w:rsid w:val="57391B27"/>
    <w:rsid w:val="5774428A"/>
    <w:rsid w:val="58560FFA"/>
    <w:rsid w:val="598C48FA"/>
    <w:rsid w:val="5A093EC3"/>
    <w:rsid w:val="5AA80549"/>
    <w:rsid w:val="5B956C84"/>
    <w:rsid w:val="5DDF6E12"/>
    <w:rsid w:val="5EAA77E0"/>
    <w:rsid w:val="5F2303A3"/>
    <w:rsid w:val="5F4366D9"/>
    <w:rsid w:val="5FF21CF5"/>
    <w:rsid w:val="605F012B"/>
    <w:rsid w:val="62BF0B8F"/>
    <w:rsid w:val="62F04BE1"/>
    <w:rsid w:val="63754E3A"/>
    <w:rsid w:val="63770126"/>
    <w:rsid w:val="63ED1601"/>
    <w:rsid w:val="67834660"/>
    <w:rsid w:val="67F87EA2"/>
    <w:rsid w:val="6855023B"/>
    <w:rsid w:val="68C462F1"/>
    <w:rsid w:val="69557DDE"/>
    <w:rsid w:val="6A3377CC"/>
    <w:rsid w:val="6BDF7488"/>
    <w:rsid w:val="6D6F471B"/>
    <w:rsid w:val="71257E68"/>
    <w:rsid w:val="71581782"/>
    <w:rsid w:val="71637B14"/>
    <w:rsid w:val="718B5455"/>
    <w:rsid w:val="719D5916"/>
    <w:rsid w:val="736949E6"/>
    <w:rsid w:val="745F3C79"/>
    <w:rsid w:val="748935F1"/>
    <w:rsid w:val="74FC2BFE"/>
    <w:rsid w:val="752F26C7"/>
    <w:rsid w:val="75FF2647"/>
    <w:rsid w:val="7781259C"/>
    <w:rsid w:val="789833E9"/>
    <w:rsid w:val="79C73ADB"/>
    <w:rsid w:val="7A564FD8"/>
    <w:rsid w:val="7B7C1EA8"/>
    <w:rsid w:val="7BD13B30"/>
    <w:rsid w:val="7D06612B"/>
    <w:rsid w:val="7D9B4421"/>
    <w:rsid w:val="7DCE00F3"/>
    <w:rsid w:val="7F024C6C"/>
    <w:rsid w:val="7F5A49A8"/>
    <w:rsid w:val="7F8B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 w:uiPriority="99"/>
    <w:lsdException w:name="footer" w:semiHidden="0" w:uiPriority="99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annotation subject" w:semiHidden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nhideWhenUsed/>
    <w:pPr>
      <w:jc w:val="left"/>
    </w:pPr>
  </w:style>
  <w:style w:type="paragraph" w:styleId="a5">
    <w:name w:val="Document Map"/>
    <w:basedOn w:val="a"/>
    <w:link w:val="Char1"/>
    <w:unhideWhenUsed/>
    <w:rPr>
      <w:rFonts w:ascii="宋体"/>
      <w:sz w:val="18"/>
      <w:szCs w:val="18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character" w:styleId="ab">
    <w:name w:val="annotation reference"/>
    <w:basedOn w:val="a0"/>
    <w:unhideWhenUsed/>
    <w:rPr>
      <w:sz w:val="21"/>
      <w:szCs w:val="21"/>
    </w:rPr>
  </w:style>
  <w:style w:type="table" w:styleId="ac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修订1"/>
    <w:hidden/>
    <w:uiPriority w:val="99"/>
    <w:unhideWhenUsed/>
    <w:rPr>
      <w:rFonts w:ascii="Calibri" w:hAnsi="Calibri"/>
      <w:kern w:val="2"/>
      <w:sz w:val="21"/>
      <w:szCs w:val="22"/>
    </w:rPr>
  </w:style>
  <w:style w:type="character" w:customStyle="1" w:styleId="Char2">
    <w:name w:val="批注框文本 Char"/>
    <w:basedOn w:val="a0"/>
    <w:link w:val="a6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Char5">
    <w:name w:val="标题 Char"/>
    <w:basedOn w:val="a0"/>
    <w:link w:val="a9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4">
    <w:name w:val="页眉 Char"/>
    <w:basedOn w:val="a0"/>
    <w:link w:val="a8"/>
    <w:uiPriority w:val="99"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Pr>
      <w:sz w:val="18"/>
      <w:szCs w:val="18"/>
    </w:rPr>
  </w:style>
  <w:style w:type="character" w:customStyle="1" w:styleId="Char0">
    <w:name w:val="批注文字 Char"/>
    <w:basedOn w:val="a0"/>
    <w:link w:val="a4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basedOn w:val="Char0"/>
    <w:link w:val="a3"/>
    <w:rPr>
      <w:rFonts w:ascii="Calibri" w:hAnsi="Calibri"/>
      <w:b/>
      <w:bCs/>
      <w:kern w:val="2"/>
      <w:sz w:val="21"/>
      <w:szCs w:val="22"/>
    </w:rPr>
  </w:style>
  <w:style w:type="character" w:customStyle="1" w:styleId="Char1">
    <w:name w:val="文档结构图 Char"/>
    <w:basedOn w:val="a0"/>
    <w:link w:val="a5"/>
    <w:semiHidden/>
    <w:rPr>
      <w:rFonts w:ascii="宋体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 w:uiPriority="99"/>
    <w:lsdException w:name="footer" w:semiHidden="0" w:uiPriority="99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uiPriority="99"/>
    <w:lsdException w:name="annotation subject" w:semiHidden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Pr>
      <w:b/>
      <w:bCs/>
    </w:rPr>
  </w:style>
  <w:style w:type="paragraph" w:styleId="a4">
    <w:name w:val="annotation text"/>
    <w:basedOn w:val="a"/>
    <w:link w:val="Char0"/>
    <w:unhideWhenUsed/>
    <w:pPr>
      <w:jc w:val="left"/>
    </w:pPr>
  </w:style>
  <w:style w:type="paragraph" w:styleId="a5">
    <w:name w:val="Document Map"/>
    <w:basedOn w:val="a"/>
    <w:link w:val="Char1"/>
    <w:unhideWhenUsed/>
    <w:rPr>
      <w:rFonts w:ascii="宋体"/>
      <w:sz w:val="18"/>
      <w:szCs w:val="18"/>
    </w:rPr>
  </w:style>
  <w:style w:type="paragraph" w:styleId="a6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5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character" w:styleId="ab">
    <w:name w:val="annotation reference"/>
    <w:basedOn w:val="a0"/>
    <w:unhideWhenUsed/>
    <w:rPr>
      <w:sz w:val="21"/>
      <w:szCs w:val="21"/>
    </w:rPr>
  </w:style>
  <w:style w:type="table" w:styleId="ac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修订1"/>
    <w:hidden/>
    <w:uiPriority w:val="99"/>
    <w:unhideWhenUsed/>
    <w:rPr>
      <w:rFonts w:ascii="Calibri" w:hAnsi="Calibri"/>
      <w:kern w:val="2"/>
      <w:sz w:val="21"/>
      <w:szCs w:val="22"/>
    </w:rPr>
  </w:style>
  <w:style w:type="character" w:customStyle="1" w:styleId="Char2">
    <w:name w:val="批注框文本 Char"/>
    <w:basedOn w:val="a0"/>
    <w:link w:val="a6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Char5">
    <w:name w:val="标题 Char"/>
    <w:basedOn w:val="a0"/>
    <w:link w:val="a9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4">
    <w:name w:val="页眉 Char"/>
    <w:basedOn w:val="a0"/>
    <w:link w:val="a8"/>
    <w:uiPriority w:val="99"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Pr>
      <w:sz w:val="18"/>
      <w:szCs w:val="18"/>
    </w:rPr>
  </w:style>
  <w:style w:type="character" w:customStyle="1" w:styleId="Char0">
    <w:name w:val="批注文字 Char"/>
    <w:basedOn w:val="a0"/>
    <w:link w:val="a4"/>
    <w:semiHidden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basedOn w:val="Char0"/>
    <w:link w:val="a3"/>
    <w:rPr>
      <w:rFonts w:ascii="Calibri" w:hAnsi="Calibri"/>
      <w:b/>
      <w:bCs/>
      <w:kern w:val="2"/>
      <w:sz w:val="21"/>
      <w:szCs w:val="22"/>
    </w:rPr>
  </w:style>
  <w:style w:type="character" w:customStyle="1" w:styleId="Char1">
    <w:name w:val="文档结构图 Char"/>
    <w:basedOn w:val="a0"/>
    <w:link w:val="a5"/>
    <w:semiHidden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e-lie电商系统接口文档</dc:title>
  <dc:creator>kevin</dc:creator>
  <cp:lastModifiedBy>zhangxiaoyu</cp:lastModifiedBy>
  <cp:revision>4</cp:revision>
  <dcterms:created xsi:type="dcterms:W3CDTF">2015-11-10T09:12:00Z</dcterms:created>
  <dcterms:modified xsi:type="dcterms:W3CDTF">2015-11-12T01:37:00Z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