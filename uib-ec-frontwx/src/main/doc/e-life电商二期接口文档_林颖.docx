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030" w:rsidRDefault="00E577E0">
      <w:pPr>
        <w:pStyle w:val="1"/>
        <w:ind w:firstLineChars="494" w:firstLine="2182"/>
      </w:pPr>
      <w:r>
        <w:t>e-lie</w:t>
      </w:r>
      <w:r>
        <w:rPr>
          <w:rFonts w:hint="eastAsia"/>
        </w:rPr>
        <w:t>电</w:t>
      </w:r>
      <w:proofErr w:type="gramStart"/>
      <w:r>
        <w:rPr>
          <w:rFonts w:hint="eastAsia"/>
        </w:rPr>
        <w:t>商系统</w:t>
      </w:r>
      <w:proofErr w:type="gramEnd"/>
      <w:r>
        <w:rPr>
          <w:rFonts w:hint="eastAsia"/>
        </w:rPr>
        <w:t>接口文档</w:t>
      </w:r>
    </w:p>
    <w:p w:rsidR="006D7030" w:rsidRDefault="006D7030">
      <w:pPr>
        <w:rPr>
          <w:szCs w:val="21"/>
        </w:rPr>
      </w:pPr>
    </w:p>
    <w:p w:rsidR="006D7030" w:rsidRDefault="006D7030">
      <w:pPr>
        <w:rPr>
          <w:szCs w:val="21"/>
        </w:rPr>
      </w:pPr>
    </w:p>
    <w:p w:rsidR="006D7030" w:rsidRDefault="00F42BAB">
      <w:pPr>
        <w:pStyle w:val="2"/>
      </w:pPr>
      <w:r>
        <w:rPr>
          <w:rFonts w:hint="eastAsia"/>
        </w:rPr>
        <w:t>一</w:t>
      </w:r>
      <w:r w:rsidR="00E577E0">
        <w:rPr>
          <w:rFonts w:hint="eastAsia"/>
        </w:rPr>
        <w:t>、</w:t>
      </w:r>
      <w:bookmarkStart w:id="0" w:name="OLE_LINK1"/>
      <w:bookmarkStart w:id="1" w:name="OLE_LINK2"/>
      <w:r w:rsidR="00302903">
        <w:rPr>
          <w:rFonts w:hint="eastAsia"/>
          <w:color w:val="000000" w:themeColor="text1"/>
        </w:rPr>
        <w:t>余额支付密码</w:t>
      </w:r>
      <w:bookmarkEnd w:id="0"/>
      <w:bookmarkEnd w:id="1"/>
      <w:r w:rsidR="00302903">
        <w:rPr>
          <w:rFonts w:hint="eastAsia"/>
          <w:color w:val="000000" w:themeColor="text1"/>
        </w:rPr>
        <w:t>输入</w:t>
      </w:r>
    </w:p>
    <w:p w:rsidR="00292ED1" w:rsidRDefault="00E577E0" w:rsidP="00292ED1">
      <w:pPr>
        <w:ind w:firstLineChars="200" w:firstLine="420"/>
        <w:rPr>
          <w:szCs w:val="21"/>
        </w:rPr>
      </w:pPr>
      <w:r>
        <w:rPr>
          <w:szCs w:val="21"/>
        </w:rPr>
        <w:t xml:space="preserve"> </w:t>
      </w:r>
      <w:proofErr w:type="gramStart"/>
      <w:r>
        <w:rPr>
          <w:szCs w:val="21"/>
        </w:rPr>
        <w:t>url</w:t>
      </w:r>
      <w:proofErr w:type="gramEnd"/>
      <w:r>
        <w:rPr>
          <w:szCs w:val="21"/>
        </w:rPr>
        <w:t>:  /f</w:t>
      </w:r>
      <w:r w:rsidR="00292ED1" w:rsidRPr="00292ED1">
        <w:rPr>
          <w:szCs w:val="21"/>
        </w:rPr>
        <w:t>/mobile/member/order/</w:t>
      </w:r>
      <w:proofErr w:type="spellStart"/>
      <w:r w:rsidR="00292ED1" w:rsidRPr="00292ED1">
        <w:rPr>
          <w:szCs w:val="21"/>
        </w:rPr>
        <w:t>balancepay</w:t>
      </w:r>
      <w:proofErr w:type="spellEnd"/>
    </w:p>
    <w:p w:rsidR="006D7030" w:rsidRDefault="00E577E0" w:rsidP="00292ED1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>请求方式</w:t>
      </w:r>
      <w:r>
        <w:rPr>
          <w:szCs w:val="21"/>
        </w:rPr>
        <w:t xml:space="preserve">: </w:t>
      </w:r>
      <w:proofErr w:type="gramStart"/>
      <w:r>
        <w:rPr>
          <w:szCs w:val="21"/>
        </w:rPr>
        <w:t>post</w:t>
      </w:r>
      <w:proofErr w:type="gramEnd"/>
    </w:p>
    <w:p w:rsidR="006D7030" w:rsidRDefault="00E577E0">
      <w:pPr>
        <w:rPr>
          <w:szCs w:val="21"/>
        </w:rPr>
      </w:pPr>
      <w:r>
        <w:rPr>
          <w:szCs w:val="21"/>
        </w:rPr>
        <w:t xml:space="preserve">     </w:t>
      </w:r>
    </w:p>
    <w:p w:rsidR="006D7030" w:rsidRDefault="00E577E0">
      <w:pPr>
        <w:ind w:left="720"/>
        <w:rPr>
          <w:b/>
          <w:szCs w:val="21"/>
        </w:rPr>
      </w:pPr>
      <w:r>
        <w:rPr>
          <w:rFonts w:hint="eastAsia"/>
          <w:b/>
          <w:szCs w:val="21"/>
        </w:rPr>
        <w:t>请求参数说明</w:t>
      </w:r>
      <w:r>
        <w:rPr>
          <w:b/>
          <w:szCs w:val="21"/>
        </w:rPr>
        <w:t>:</w:t>
      </w:r>
    </w:p>
    <w:tbl>
      <w:tblPr>
        <w:tblStyle w:val="ac"/>
        <w:tblW w:w="780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658"/>
        <w:gridCol w:w="2546"/>
        <w:gridCol w:w="2598"/>
      </w:tblGrid>
      <w:tr w:rsidR="006D7030" w:rsidTr="006261F5">
        <w:trPr>
          <w:trHeight w:val="441"/>
        </w:trPr>
        <w:tc>
          <w:tcPr>
            <w:tcW w:w="2658" w:type="dxa"/>
            <w:shd w:val="clear" w:color="auto" w:fill="808080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546" w:type="dxa"/>
            <w:shd w:val="clear" w:color="auto" w:fill="808080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参数说明</w:t>
            </w:r>
          </w:p>
        </w:tc>
        <w:tc>
          <w:tcPr>
            <w:tcW w:w="2598" w:type="dxa"/>
            <w:shd w:val="clear" w:color="auto" w:fill="808080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是否可空</w:t>
            </w:r>
            <w:r>
              <w:rPr>
                <w:szCs w:val="21"/>
              </w:rPr>
              <w:t>)</w:t>
            </w:r>
          </w:p>
        </w:tc>
      </w:tr>
      <w:tr w:rsidR="006D7030" w:rsidTr="006261F5">
        <w:trPr>
          <w:trHeight w:val="419"/>
        </w:trPr>
        <w:tc>
          <w:tcPr>
            <w:tcW w:w="2658" w:type="dxa"/>
          </w:tcPr>
          <w:p w:rsidR="006D7030" w:rsidRDefault="00E577E0">
            <w:pPr>
              <w:rPr>
                <w:szCs w:val="21"/>
              </w:rPr>
            </w:pPr>
            <w:proofErr w:type="spellStart"/>
            <w:r>
              <w:rPr>
                <w:rFonts w:ascii="Times New Roman" w:hAnsi="Times New Roman"/>
              </w:rPr>
              <w:t>userName</w:t>
            </w:r>
            <w:proofErr w:type="spellEnd"/>
          </w:p>
        </w:tc>
        <w:tc>
          <w:tcPr>
            <w:tcW w:w="2546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2598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6D7030" w:rsidTr="006261F5">
        <w:trPr>
          <w:trHeight w:val="419"/>
        </w:trPr>
        <w:tc>
          <w:tcPr>
            <w:tcW w:w="2658" w:type="dxa"/>
          </w:tcPr>
          <w:p w:rsidR="006D7030" w:rsidRDefault="00E577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password</w:t>
            </w:r>
          </w:p>
        </w:tc>
        <w:tc>
          <w:tcPr>
            <w:tcW w:w="2546" w:type="dxa"/>
          </w:tcPr>
          <w:p w:rsidR="006D7030" w:rsidRDefault="00292ED1">
            <w:pPr>
              <w:rPr>
                <w:szCs w:val="21"/>
              </w:rPr>
            </w:pPr>
            <w:r>
              <w:rPr>
                <w:rFonts w:hint="eastAsia"/>
                <w:color w:val="000000" w:themeColor="text1"/>
              </w:rPr>
              <w:t>余额支付密码</w:t>
            </w:r>
          </w:p>
        </w:tc>
        <w:tc>
          <w:tcPr>
            <w:tcW w:w="2598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  <w:r w:rsidR="00C355C3">
              <w:rPr>
                <w:rFonts w:hint="eastAsia"/>
                <w:szCs w:val="21"/>
              </w:rPr>
              <w:t>(MD5</w:t>
            </w:r>
            <w:r w:rsidR="00C355C3">
              <w:rPr>
                <w:rFonts w:hint="eastAsia"/>
                <w:szCs w:val="21"/>
              </w:rPr>
              <w:t>加密</w:t>
            </w:r>
            <w:r w:rsidR="00C355C3">
              <w:rPr>
                <w:rFonts w:hint="eastAsia"/>
                <w:szCs w:val="21"/>
              </w:rPr>
              <w:t>)</w:t>
            </w:r>
          </w:p>
        </w:tc>
      </w:tr>
    </w:tbl>
    <w:p w:rsidR="006D7030" w:rsidRDefault="006D7030">
      <w:pPr>
        <w:ind w:left="720"/>
        <w:rPr>
          <w:szCs w:val="21"/>
        </w:rPr>
      </w:pPr>
    </w:p>
    <w:p w:rsidR="006D7030" w:rsidRDefault="006D7030">
      <w:pPr>
        <w:ind w:left="720"/>
        <w:rPr>
          <w:szCs w:val="21"/>
        </w:rPr>
      </w:pPr>
    </w:p>
    <w:p w:rsidR="006D7030" w:rsidRDefault="006D7030">
      <w:pPr>
        <w:ind w:left="720"/>
        <w:rPr>
          <w:szCs w:val="21"/>
        </w:rPr>
      </w:pPr>
    </w:p>
    <w:p w:rsidR="006D7030" w:rsidRDefault="00E577E0">
      <w:pPr>
        <w:ind w:left="720"/>
        <w:rPr>
          <w:b/>
          <w:szCs w:val="21"/>
        </w:rPr>
      </w:pPr>
      <w:r>
        <w:rPr>
          <w:rFonts w:hint="eastAsia"/>
          <w:b/>
          <w:szCs w:val="21"/>
        </w:rPr>
        <w:t>返回参数说明</w:t>
      </w:r>
      <w:r>
        <w:rPr>
          <w:b/>
          <w:szCs w:val="21"/>
        </w:rPr>
        <w:t>:</w:t>
      </w:r>
    </w:p>
    <w:tbl>
      <w:tblPr>
        <w:tblStyle w:val="ac"/>
        <w:tblW w:w="780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613"/>
        <w:gridCol w:w="2600"/>
        <w:gridCol w:w="2589"/>
      </w:tblGrid>
      <w:tr w:rsidR="006D7030">
        <w:trPr>
          <w:trHeight w:val="441"/>
        </w:trPr>
        <w:tc>
          <w:tcPr>
            <w:tcW w:w="2613" w:type="dxa"/>
            <w:shd w:val="clear" w:color="auto" w:fill="808080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600" w:type="dxa"/>
            <w:shd w:val="clear" w:color="auto" w:fill="808080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参数说明</w:t>
            </w:r>
          </w:p>
        </w:tc>
        <w:tc>
          <w:tcPr>
            <w:tcW w:w="2589" w:type="dxa"/>
            <w:shd w:val="clear" w:color="auto" w:fill="808080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可否为空</w:t>
            </w:r>
            <w:r>
              <w:rPr>
                <w:szCs w:val="21"/>
              </w:rPr>
              <w:t>)</w:t>
            </w:r>
          </w:p>
        </w:tc>
      </w:tr>
      <w:tr w:rsidR="006D7030">
        <w:trPr>
          <w:trHeight w:val="419"/>
        </w:trPr>
        <w:tc>
          <w:tcPr>
            <w:tcW w:w="2613" w:type="dxa"/>
          </w:tcPr>
          <w:p w:rsidR="006D7030" w:rsidRDefault="00E577E0">
            <w:pPr>
              <w:rPr>
                <w:szCs w:val="21"/>
              </w:rPr>
            </w:pPr>
            <w:r>
              <w:t>code</w:t>
            </w:r>
          </w:p>
        </w:tc>
        <w:tc>
          <w:tcPr>
            <w:tcW w:w="2600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返回码</w:t>
            </w:r>
          </w:p>
        </w:tc>
        <w:tc>
          <w:tcPr>
            <w:tcW w:w="2589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szCs w:val="21"/>
              </w:rPr>
              <w:t xml:space="preserve">1001: </w:t>
            </w:r>
            <w:r>
              <w:rPr>
                <w:rFonts w:hint="eastAsia"/>
                <w:szCs w:val="21"/>
              </w:rPr>
              <w:t>参数不能为空</w:t>
            </w:r>
          </w:p>
          <w:p w:rsidR="006D7030" w:rsidRDefault="00901FFD">
            <w:pPr>
              <w:rPr>
                <w:szCs w:val="21"/>
              </w:rPr>
            </w:pP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4</w:t>
            </w:r>
            <w:r w:rsidR="00E577E0"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该会员不</w:t>
            </w:r>
            <w:r w:rsidR="00E577E0">
              <w:rPr>
                <w:rFonts w:hint="eastAsia"/>
                <w:szCs w:val="21"/>
              </w:rPr>
              <w:t>存在</w:t>
            </w:r>
          </w:p>
          <w:p w:rsidR="006D7030" w:rsidRDefault="00901FFD">
            <w:pPr>
              <w:rPr>
                <w:szCs w:val="21"/>
              </w:rPr>
            </w:pP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5</w:t>
            </w:r>
            <w:r w:rsidR="00E577E0">
              <w:rPr>
                <w:szCs w:val="21"/>
              </w:rPr>
              <w:t xml:space="preserve">: </w:t>
            </w:r>
            <w:r w:rsidRPr="00901FFD">
              <w:rPr>
                <w:rFonts w:hint="eastAsia"/>
                <w:szCs w:val="21"/>
              </w:rPr>
              <w:t>密码错误</w:t>
            </w:r>
          </w:p>
        </w:tc>
      </w:tr>
      <w:tr w:rsidR="006D7030">
        <w:trPr>
          <w:trHeight w:val="419"/>
        </w:trPr>
        <w:tc>
          <w:tcPr>
            <w:tcW w:w="2613" w:type="dxa"/>
          </w:tcPr>
          <w:p w:rsidR="006D7030" w:rsidRDefault="00E577E0">
            <w:proofErr w:type="spellStart"/>
            <w:r>
              <w:t>msg</w:t>
            </w:r>
            <w:proofErr w:type="spellEnd"/>
          </w:p>
        </w:tc>
        <w:tc>
          <w:tcPr>
            <w:tcW w:w="2600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错误说明</w:t>
            </w:r>
          </w:p>
        </w:tc>
        <w:tc>
          <w:tcPr>
            <w:tcW w:w="2589" w:type="dxa"/>
          </w:tcPr>
          <w:p w:rsidR="006D7030" w:rsidRDefault="006D7030">
            <w:pPr>
              <w:rPr>
                <w:szCs w:val="21"/>
              </w:rPr>
            </w:pPr>
          </w:p>
        </w:tc>
      </w:tr>
      <w:tr w:rsidR="006D7030">
        <w:trPr>
          <w:trHeight w:val="419"/>
        </w:trPr>
        <w:tc>
          <w:tcPr>
            <w:tcW w:w="2613" w:type="dxa"/>
          </w:tcPr>
          <w:p w:rsidR="006D7030" w:rsidRDefault="00E577E0">
            <w:r>
              <w:t>status</w:t>
            </w:r>
          </w:p>
        </w:tc>
        <w:tc>
          <w:tcPr>
            <w:tcW w:w="2600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true</w:t>
            </w:r>
            <w:r>
              <w:rPr>
                <w:rFonts w:hint="eastAsia"/>
                <w:szCs w:val="21"/>
              </w:rPr>
              <w:t>时返回正常</w:t>
            </w:r>
          </w:p>
        </w:tc>
        <w:tc>
          <w:tcPr>
            <w:tcW w:w="2589" w:type="dxa"/>
          </w:tcPr>
          <w:p w:rsidR="006D7030" w:rsidRDefault="006D7030">
            <w:pPr>
              <w:rPr>
                <w:szCs w:val="21"/>
              </w:rPr>
            </w:pPr>
          </w:p>
        </w:tc>
      </w:tr>
      <w:tr w:rsidR="006D7030">
        <w:trPr>
          <w:trHeight w:val="419"/>
        </w:trPr>
        <w:tc>
          <w:tcPr>
            <w:tcW w:w="2613" w:type="dxa"/>
          </w:tcPr>
          <w:p w:rsidR="006D7030" w:rsidRDefault="00E577E0">
            <w:r>
              <w:t>data</w:t>
            </w:r>
          </w:p>
        </w:tc>
        <w:tc>
          <w:tcPr>
            <w:tcW w:w="2600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</w:t>
            </w:r>
            <w:r>
              <w:rPr>
                <w:szCs w:val="21"/>
              </w:rPr>
              <w:t>data</w:t>
            </w:r>
            <w:r>
              <w:rPr>
                <w:rFonts w:hint="eastAsia"/>
                <w:szCs w:val="21"/>
              </w:rPr>
              <w:t>数据集</w:t>
            </w:r>
          </w:p>
        </w:tc>
        <w:tc>
          <w:tcPr>
            <w:tcW w:w="2589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为空</w:t>
            </w:r>
          </w:p>
        </w:tc>
      </w:tr>
    </w:tbl>
    <w:p w:rsidR="006D7030" w:rsidRDefault="006D7030">
      <w:pPr>
        <w:ind w:left="720"/>
        <w:rPr>
          <w:szCs w:val="21"/>
        </w:rPr>
      </w:pPr>
    </w:p>
    <w:p w:rsidR="006D7030" w:rsidRDefault="00E577E0">
      <w:pPr>
        <w:ind w:left="720"/>
        <w:rPr>
          <w:szCs w:val="21"/>
        </w:rPr>
      </w:pPr>
      <w:r>
        <w:rPr>
          <w:rFonts w:hint="eastAsia"/>
          <w:szCs w:val="21"/>
        </w:rPr>
        <w:t>返回</w:t>
      </w:r>
      <w:proofErr w:type="spellStart"/>
      <w:r>
        <w:rPr>
          <w:szCs w:val="21"/>
        </w:rPr>
        <w:t>json</w:t>
      </w:r>
      <w:proofErr w:type="spellEnd"/>
      <w:r>
        <w:rPr>
          <w:rFonts w:hint="eastAsia"/>
          <w:szCs w:val="21"/>
        </w:rPr>
        <w:t>格式实例</w:t>
      </w:r>
      <w:r>
        <w:rPr>
          <w:szCs w:val="21"/>
        </w:rPr>
        <w:t>:</w:t>
      </w:r>
    </w:p>
    <w:p w:rsidR="006D7030" w:rsidRDefault="00E577E0" w:rsidP="00625448">
      <w:pPr>
        <w:pStyle w:val="HTML"/>
        <w:ind w:firstLineChars="200" w:firstLine="480"/>
        <w:rPr>
          <w:color w:val="000000"/>
        </w:rPr>
      </w:pPr>
      <w:r>
        <w:rPr>
          <w:color w:val="000000"/>
        </w:rPr>
        <w:t>{"code":null,"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":"</w:t>
      </w:r>
      <w:r w:rsidR="00625448">
        <w:rPr>
          <w:rFonts w:hint="eastAsia"/>
          <w:color w:val="000000"/>
        </w:rPr>
        <w:t>验证</w:t>
      </w:r>
      <w:r>
        <w:rPr>
          <w:color w:val="000000"/>
        </w:rPr>
        <w:t>成功","</w:t>
      </w:r>
      <w:proofErr w:type="spellStart"/>
      <w:r>
        <w:rPr>
          <w:color w:val="000000"/>
        </w:rPr>
        <w:t>status":true,"data":null</w:t>
      </w:r>
      <w:proofErr w:type="spellEnd"/>
      <w:r>
        <w:rPr>
          <w:color w:val="000000"/>
        </w:rPr>
        <w:t>}</w:t>
      </w:r>
    </w:p>
    <w:p w:rsidR="006D7030" w:rsidRDefault="006D7030">
      <w:pPr>
        <w:pStyle w:val="HTML"/>
      </w:pPr>
    </w:p>
    <w:p w:rsidR="006D7030" w:rsidDel="00B54622" w:rsidRDefault="006D7030">
      <w:pPr>
        <w:pStyle w:val="HTML"/>
        <w:rPr>
          <w:del w:id="2" w:author="zhangxiaoyu" w:date="2015-11-10T11:31:00Z"/>
          <w:color w:val="000000"/>
        </w:rPr>
      </w:pPr>
    </w:p>
    <w:p w:rsidR="006D7030" w:rsidDel="00B54622" w:rsidRDefault="006D7030">
      <w:pPr>
        <w:rPr>
          <w:del w:id="3" w:author="zhangxiaoyu" w:date="2015-11-10T11:31:00Z"/>
          <w:szCs w:val="21"/>
        </w:rPr>
      </w:pPr>
    </w:p>
    <w:p w:rsidR="00CF710A" w:rsidRDefault="00CF710A" w:rsidP="00E96B13">
      <w:pPr>
        <w:pStyle w:val="2"/>
        <w:rPr>
          <w:szCs w:val="21"/>
        </w:rPr>
      </w:pPr>
    </w:p>
    <w:sectPr w:rsidR="00CF710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99F" w:rsidRDefault="009A099F" w:rsidP="00310754">
      <w:r>
        <w:separator/>
      </w:r>
    </w:p>
  </w:endnote>
  <w:endnote w:type="continuationSeparator" w:id="0">
    <w:p w:rsidR="009A099F" w:rsidRDefault="009A099F" w:rsidP="00310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99F" w:rsidRDefault="009A099F" w:rsidP="00310754">
      <w:r>
        <w:separator/>
      </w:r>
    </w:p>
  </w:footnote>
  <w:footnote w:type="continuationSeparator" w:id="0">
    <w:p w:rsidR="009A099F" w:rsidRDefault="009A099F" w:rsidP="00310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08307"/>
    <w:multiLevelType w:val="singleLevel"/>
    <w:tmpl w:val="56308307"/>
    <w:lvl w:ilvl="0">
      <w:start w:val="15"/>
      <w:numFmt w:val="chineseCounting"/>
      <w:suff w:val="nothing"/>
      <w:lvlText w:val="%1、"/>
      <w:lvlJc w:val="left"/>
    </w:lvl>
  </w:abstractNum>
  <w:abstractNum w:abstractNumId="1">
    <w:nsid w:val="79934368"/>
    <w:multiLevelType w:val="multilevel"/>
    <w:tmpl w:val="79934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C2"/>
    <w:rsid w:val="000035F7"/>
    <w:rsid w:val="00006257"/>
    <w:rsid w:val="00006747"/>
    <w:rsid w:val="00010035"/>
    <w:rsid w:val="0001071E"/>
    <w:rsid w:val="000135FE"/>
    <w:rsid w:val="0001527D"/>
    <w:rsid w:val="00015602"/>
    <w:rsid w:val="00021502"/>
    <w:rsid w:val="00024B04"/>
    <w:rsid w:val="00033AAF"/>
    <w:rsid w:val="00044E69"/>
    <w:rsid w:val="0005552C"/>
    <w:rsid w:val="00062289"/>
    <w:rsid w:val="00066BB8"/>
    <w:rsid w:val="00072769"/>
    <w:rsid w:val="000730C5"/>
    <w:rsid w:val="000807CD"/>
    <w:rsid w:val="00082F11"/>
    <w:rsid w:val="000835A5"/>
    <w:rsid w:val="00084AEA"/>
    <w:rsid w:val="000851FD"/>
    <w:rsid w:val="00091A71"/>
    <w:rsid w:val="000965D0"/>
    <w:rsid w:val="000A00EF"/>
    <w:rsid w:val="000A284F"/>
    <w:rsid w:val="000A71AC"/>
    <w:rsid w:val="000C7CAF"/>
    <w:rsid w:val="000C7E03"/>
    <w:rsid w:val="000F7A26"/>
    <w:rsid w:val="00100B35"/>
    <w:rsid w:val="001018E5"/>
    <w:rsid w:val="00101C3F"/>
    <w:rsid w:val="001104FB"/>
    <w:rsid w:val="001118F1"/>
    <w:rsid w:val="00117CEB"/>
    <w:rsid w:val="00130123"/>
    <w:rsid w:val="00132849"/>
    <w:rsid w:val="001460A3"/>
    <w:rsid w:val="00147215"/>
    <w:rsid w:val="00150979"/>
    <w:rsid w:val="001547B4"/>
    <w:rsid w:val="00172A27"/>
    <w:rsid w:val="001733E2"/>
    <w:rsid w:val="0017432F"/>
    <w:rsid w:val="00175B79"/>
    <w:rsid w:val="0018637B"/>
    <w:rsid w:val="00194A5F"/>
    <w:rsid w:val="001A2620"/>
    <w:rsid w:val="001B1C51"/>
    <w:rsid w:val="001B299D"/>
    <w:rsid w:val="001C74C5"/>
    <w:rsid w:val="001D2A7D"/>
    <w:rsid w:val="001D56E9"/>
    <w:rsid w:val="001D64F0"/>
    <w:rsid w:val="001D686B"/>
    <w:rsid w:val="001E2B94"/>
    <w:rsid w:val="001F6622"/>
    <w:rsid w:val="001F684C"/>
    <w:rsid w:val="001F7BE5"/>
    <w:rsid w:val="00200716"/>
    <w:rsid w:val="002030A3"/>
    <w:rsid w:val="00206441"/>
    <w:rsid w:val="002073EA"/>
    <w:rsid w:val="002133B3"/>
    <w:rsid w:val="0023071E"/>
    <w:rsid w:val="0024067E"/>
    <w:rsid w:val="00242573"/>
    <w:rsid w:val="00246283"/>
    <w:rsid w:val="00250938"/>
    <w:rsid w:val="00251A2D"/>
    <w:rsid w:val="00260113"/>
    <w:rsid w:val="00263D51"/>
    <w:rsid w:val="00264908"/>
    <w:rsid w:val="00267534"/>
    <w:rsid w:val="00282E65"/>
    <w:rsid w:val="00283706"/>
    <w:rsid w:val="002861E8"/>
    <w:rsid w:val="00290F07"/>
    <w:rsid w:val="00292ED1"/>
    <w:rsid w:val="00294820"/>
    <w:rsid w:val="00295453"/>
    <w:rsid w:val="002A113A"/>
    <w:rsid w:val="002A2669"/>
    <w:rsid w:val="002D7A64"/>
    <w:rsid w:val="002E2454"/>
    <w:rsid w:val="002E4745"/>
    <w:rsid w:val="002E6C82"/>
    <w:rsid w:val="002F1746"/>
    <w:rsid w:val="00300D80"/>
    <w:rsid w:val="00302903"/>
    <w:rsid w:val="00305B12"/>
    <w:rsid w:val="00310754"/>
    <w:rsid w:val="00321615"/>
    <w:rsid w:val="0032419D"/>
    <w:rsid w:val="00326A9E"/>
    <w:rsid w:val="00340739"/>
    <w:rsid w:val="003512C7"/>
    <w:rsid w:val="00351C2A"/>
    <w:rsid w:val="003568E9"/>
    <w:rsid w:val="00362C8D"/>
    <w:rsid w:val="00372741"/>
    <w:rsid w:val="0037735F"/>
    <w:rsid w:val="00381583"/>
    <w:rsid w:val="003A538B"/>
    <w:rsid w:val="003A5BED"/>
    <w:rsid w:val="003A5DED"/>
    <w:rsid w:val="003C3A0D"/>
    <w:rsid w:val="003C549B"/>
    <w:rsid w:val="003C6DF8"/>
    <w:rsid w:val="00407EA2"/>
    <w:rsid w:val="00411B96"/>
    <w:rsid w:val="00415107"/>
    <w:rsid w:val="00425F16"/>
    <w:rsid w:val="004322F7"/>
    <w:rsid w:val="004324B2"/>
    <w:rsid w:val="00440710"/>
    <w:rsid w:val="0044792E"/>
    <w:rsid w:val="00452496"/>
    <w:rsid w:val="00465774"/>
    <w:rsid w:val="00470848"/>
    <w:rsid w:val="004745B2"/>
    <w:rsid w:val="004747A4"/>
    <w:rsid w:val="0048226B"/>
    <w:rsid w:val="004824A8"/>
    <w:rsid w:val="004867B2"/>
    <w:rsid w:val="004874C0"/>
    <w:rsid w:val="00487B98"/>
    <w:rsid w:val="004A6533"/>
    <w:rsid w:val="004A7CCC"/>
    <w:rsid w:val="004B3B10"/>
    <w:rsid w:val="004B454C"/>
    <w:rsid w:val="004F0015"/>
    <w:rsid w:val="004F04C8"/>
    <w:rsid w:val="004F2710"/>
    <w:rsid w:val="004F2CE7"/>
    <w:rsid w:val="004F2EA7"/>
    <w:rsid w:val="004F31C8"/>
    <w:rsid w:val="00522AF7"/>
    <w:rsid w:val="005264BE"/>
    <w:rsid w:val="0053774D"/>
    <w:rsid w:val="00561BC8"/>
    <w:rsid w:val="0056444A"/>
    <w:rsid w:val="00571C26"/>
    <w:rsid w:val="005925C1"/>
    <w:rsid w:val="00592792"/>
    <w:rsid w:val="00592EAE"/>
    <w:rsid w:val="005A47E2"/>
    <w:rsid w:val="005A556A"/>
    <w:rsid w:val="005B00C0"/>
    <w:rsid w:val="005B7172"/>
    <w:rsid w:val="005C61CA"/>
    <w:rsid w:val="005C7ACF"/>
    <w:rsid w:val="005D59CF"/>
    <w:rsid w:val="005E2590"/>
    <w:rsid w:val="005E43CC"/>
    <w:rsid w:val="006072B3"/>
    <w:rsid w:val="00610A8A"/>
    <w:rsid w:val="00625448"/>
    <w:rsid w:val="006261F5"/>
    <w:rsid w:val="006301C2"/>
    <w:rsid w:val="00635093"/>
    <w:rsid w:val="00635C9D"/>
    <w:rsid w:val="0063791D"/>
    <w:rsid w:val="00643A6C"/>
    <w:rsid w:val="00651B3A"/>
    <w:rsid w:val="00657AFA"/>
    <w:rsid w:val="00664495"/>
    <w:rsid w:val="00665E24"/>
    <w:rsid w:val="00675E41"/>
    <w:rsid w:val="00677CAD"/>
    <w:rsid w:val="00677D54"/>
    <w:rsid w:val="00686DEC"/>
    <w:rsid w:val="006870B4"/>
    <w:rsid w:val="00695FE0"/>
    <w:rsid w:val="006A2734"/>
    <w:rsid w:val="006A59CE"/>
    <w:rsid w:val="006C25EA"/>
    <w:rsid w:val="006C5C58"/>
    <w:rsid w:val="006C7935"/>
    <w:rsid w:val="006D7030"/>
    <w:rsid w:val="006E21B4"/>
    <w:rsid w:val="006E3AC2"/>
    <w:rsid w:val="006E7DFD"/>
    <w:rsid w:val="007016F0"/>
    <w:rsid w:val="0071376D"/>
    <w:rsid w:val="00717539"/>
    <w:rsid w:val="00717F44"/>
    <w:rsid w:val="00722D1D"/>
    <w:rsid w:val="007449F5"/>
    <w:rsid w:val="00745817"/>
    <w:rsid w:val="0076022C"/>
    <w:rsid w:val="00760D28"/>
    <w:rsid w:val="007650B9"/>
    <w:rsid w:val="00785EBA"/>
    <w:rsid w:val="00786879"/>
    <w:rsid w:val="00787E81"/>
    <w:rsid w:val="00793535"/>
    <w:rsid w:val="00793A5D"/>
    <w:rsid w:val="007A53B1"/>
    <w:rsid w:val="007C1D10"/>
    <w:rsid w:val="007C7D88"/>
    <w:rsid w:val="007D70BF"/>
    <w:rsid w:val="007E5A49"/>
    <w:rsid w:val="007F1B4E"/>
    <w:rsid w:val="007F53E1"/>
    <w:rsid w:val="00805AB2"/>
    <w:rsid w:val="00810951"/>
    <w:rsid w:val="00813C9B"/>
    <w:rsid w:val="00831683"/>
    <w:rsid w:val="00847FC9"/>
    <w:rsid w:val="0085744C"/>
    <w:rsid w:val="0086329A"/>
    <w:rsid w:val="0088481A"/>
    <w:rsid w:val="00891A18"/>
    <w:rsid w:val="008A4CF4"/>
    <w:rsid w:val="008B472D"/>
    <w:rsid w:val="008B4B69"/>
    <w:rsid w:val="008B5A17"/>
    <w:rsid w:val="008C1FE4"/>
    <w:rsid w:val="008C3CA2"/>
    <w:rsid w:val="008C469A"/>
    <w:rsid w:val="008E565E"/>
    <w:rsid w:val="00901FFD"/>
    <w:rsid w:val="0090767D"/>
    <w:rsid w:val="0090786E"/>
    <w:rsid w:val="009149C0"/>
    <w:rsid w:val="00921755"/>
    <w:rsid w:val="009311A5"/>
    <w:rsid w:val="00937EF4"/>
    <w:rsid w:val="009405B4"/>
    <w:rsid w:val="00941721"/>
    <w:rsid w:val="0094255B"/>
    <w:rsid w:val="00944C6B"/>
    <w:rsid w:val="00962AA6"/>
    <w:rsid w:val="00973089"/>
    <w:rsid w:val="0097549A"/>
    <w:rsid w:val="00982B0B"/>
    <w:rsid w:val="00984AF0"/>
    <w:rsid w:val="00985635"/>
    <w:rsid w:val="00994C0C"/>
    <w:rsid w:val="00997875"/>
    <w:rsid w:val="009A071C"/>
    <w:rsid w:val="009A099F"/>
    <w:rsid w:val="009B2105"/>
    <w:rsid w:val="009B3EF9"/>
    <w:rsid w:val="009B6B41"/>
    <w:rsid w:val="009D70F8"/>
    <w:rsid w:val="009F28B4"/>
    <w:rsid w:val="009F35EF"/>
    <w:rsid w:val="009F378C"/>
    <w:rsid w:val="009F79A3"/>
    <w:rsid w:val="00A11F27"/>
    <w:rsid w:val="00A166A9"/>
    <w:rsid w:val="00A2035C"/>
    <w:rsid w:val="00A23C2C"/>
    <w:rsid w:val="00A36C47"/>
    <w:rsid w:val="00A500C4"/>
    <w:rsid w:val="00A65461"/>
    <w:rsid w:val="00A660FF"/>
    <w:rsid w:val="00A70219"/>
    <w:rsid w:val="00A72F28"/>
    <w:rsid w:val="00A77FED"/>
    <w:rsid w:val="00A8104D"/>
    <w:rsid w:val="00A93FC0"/>
    <w:rsid w:val="00AB01FC"/>
    <w:rsid w:val="00AB3CEB"/>
    <w:rsid w:val="00AB55EF"/>
    <w:rsid w:val="00AB6404"/>
    <w:rsid w:val="00AE2F0E"/>
    <w:rsid w:val="00AE4D3C"/>
    <w:rsid w:val="00B0269B"/>
    <w:rsid w:val="00B13BAF"/>
    <w:rsid w:val="00B14E65"/>
    <w:rsid w:val="00B449D7"/>
    <w:rsid w:val="00B54622"/>
    <w:rsid w:val="00B555DA"/>
    <w:rsid w:val="00B56D92"/>
    <w:rsid w:val="00B57D66"/>
    <w:rsid w:val="00B62759"/>
    <w:rsid w:val="00B75CF6"/>
    <w:rsid w:val="00B82AFC"/>
    <w:rsid w:val="00B84265"/>
    <w:rsid w:val="00B87A33"/>
    <w:rsid w:val="00B9221B"/>
    <w:rsid w:val="00B9784D"/>
    <w:rsid w:val="00BA055E"/>
    <w:rsid w:val="00BA61B1"/>
    <w:rsid w:val="00BA68EE"/>
    <w:rsid w:val="00BA7BAB"/>
    <w:rsid w:val="00BB1167"/>
    <w:rsid w:val="00BB6BE0"/>
    <w:rsid w:val="00BB770B"/>
    <w:rsid w:val="00BC10DC"/>
    <w:rsid w:val="00BD2360"/>
    <w:rsid w:val="00BD2AA5"/>
    <w:rsid w:val="00BD7E5A"/>
    <w:rsid w:val="00BE11E8"/>
    <w:rsid w:val="00BE1828"/>
    <w:rsid w:val="00BE3AB7"/>
    <w:rsid w:val="00BF350E"/>
    <w:rsid w:val="00BF6CCA"/>
    <w:rsid w:val="00C01886"/>
    <w:rsid w:val="00C025D5"/>
    <w:rsid w:val="00C13134"/>
    <w:rsid w:val="00C16193"/>
    <w:rsid w:val="00C21280"/>
    <w:rsid w:val="00C32BEE"/>
    <w:rsid w:val="00C3313A"/>
    <w:rsid w:val="00C355C3"/>
    <w:rsid w:val="00C35CE4"/>
    <w:rsid w:val="00C45EBC"/>
    <w:rsid w:val="00C50318"/>
    <w:rsid w:val="00C5287B"/>
    <w:rsid w:val="00C57091"/>
    <w:rsid w:val="00C61041"/>
    <w:rsid w:val="00C644CF"/>
    <w:rsid w:val="00C65740"/>
    <w:rsid w:val="00C708F4"/>
    <w:rsid w:val="00C7447A"/>
    <w:rsid w:val="00C85FE3"/>
    <w:rsid w:val="00C878BF"/>
    <w:rsid w:val="00C93920"/>
    <w:rsid w:val="00C94EB9"/>
    <w:rsid w:val="00C9795D"/>
    <w:rsid w:val="00CB6BA9"/>
    <w:rsid w:val="00CD3824"/>
    <w:rsid w:val="00CD4558"/>
    <w:rsid w:val="00CE4DCE"/>
    <w:rsid w:val="00CF710A"/>
    <w:rsid w:val="00D02EEB"/>
    <w:rsid w:val="00D06062"/>
    <w:rsid w:val="00D07863"/>
    <w:rsid w:val="00D127BD"/>
    <w:rsid w:val="00D22A73"/>
    <w:rsid w:val="00D3512C"/>
    <w:rsid w:val="00D3777A"/>
    <w:rsid w:val="00D52067"/>
    <w:rsid w:val="00D60360"/>
    <w:rsid w:val="00D75719"/>
    <w:rsid w:val="00D76743"/>
    <w:rsid w:val="00D8542B"/>
    <w:rsid w:val="00D91DED"/>
    <w:rsid w:val="00D96E0D"/>
    <w:rsid w:val="00DB228C"/>
    <w:rsid w:val="00DB43BE"/>
    <w:rsid w:val="00DB5BD1"/>
    <w:rsid w:val="00DB6D47"/>
    <w:rsid w:val="00DD03E1"/>
    <w:rsid w:val="00DD2780"/>
    <w:rsid w:val="00DE51B0"/>
    <w:rsid w:val="00DE6EDF"/>
    <w:rsid w:val="00DE782E"/>
    <w:rsid w:val="00DF559D"/>
    <w:rsid w:val="00DF626A"/>
    <w:rsid w:val="00DF62B2"/>
    <w:rsid w:val="00E12ECA"/>
    <w:rsid w:val="00E13AF2"/>
    <w:rsid w:val="00E15630"/>
    <w:rsid w:val="00E333CB"/>
    <w:rsid w:val="00E33CA6"/>
    <w:rsid w:val="00E4028E"/>
    <w:rsid w:val="00E47381"/>
    <w:rsid w:val="00E577E0"/>
    <w:rsid w:val="00E70025"/>
    <w:rsid w:val="00E755F2"/>
    <w:rsid w:val="00E75FDF"/>
    <w:rsid w:val="00E84805"/>
    <w:rsid w:val="00E871A7"/>
    <w:rsid w:val="00E96B13"/>
    <w:rsid w:val="00EA233F"/>
    <w:rsid w:val="00EA7BCD"/>
    <w:rsid w:val="00EB232B"/>
    <w:rsid w:val="00EE2713"/>
    <w:rsid w:val="00EE4CB6"/>
    <w:rsid w:val="00F032FB"/>
    <w:rsid w:val="00F07444"/>
    <w:rsid w:val="00F076EB"/>
    <w:rsid w:val="00F10876"/>
    <w:rsid w:val="00F10D81"/>
    <w:rsid w:val="00F10DB5"/>
    <w:rsid w:val="00F3294B"/>
    <w:rsid w:val="00F35B60"/>
    <w:rsid w:val="00F4024B"/>
    <w:rsid w:val="00F4049C"/>
    <w:rsid w:val="00F42BAB"/>
    <w:rsid w:val="00F44D35"/>
    <w:rsid w:val="00F54BD1"/>
    <w:rsid w:val="00F60E4C"/>
    <w:rsid w:val="00F62747"/>
    <w:rsid w:val="00F66F4A"/>
    <w:rsid w:val="00F8444D"/>
    <w:rsid w:val="00F86BE8"/>
    <w:rsid w:val="00F90818"/>
    <w:rsid w:val="00F91401"/>
    <w:rsid w:val="00F91B2B"/>
    <w:rsid w:val="00FA748C"/>
    <w:rsid w:val="00FC576F"/>
    <w:rsid w:val="00FD1852"/>
    <w:rsid w:val="00FD2383"/>
    <w:rsid w:val="00FD2664"/>
    <w:rsid w:val="00FE74BD"/>
    <w:rsid w:val="00FE7D02"/>
    <w:rsid w:val="00FF335E"/>
    <w:rsid w:val="01F65F44"/>
    <w:rsid w:val="06582C75"/>
    <w:rsid w:val="08413E1A"/>
    <w:rsid w:val="090A5A61"/>
    <w:rsid w:val="093C7535"/>
    <w:rsid w:val="09FE7A01"/>
    <w:rsid w:val="0B4D059A"/>
    <w:rsid w:val="0BCB3067"/>
    <w:rsid w:val="0C3E33A6"/>
    <w:rsid w:val="0D0C4CF8"/>
    <w:rsid w:val="0D154302"/>
    <w:rsid w:val="0E8E1971"/>
    <w:rsid w:val="11C67EB9"/>
    <w:rsid w:val="11E47469"/>
    <w:rsid w:val="12191EC2"/>
    <w:rsid w:val="135E3453"/>
    <w:rsid w:val="14AE3727"/>
    <w:rsid w:val="154E1A04"/>
    <w:rsid w:val="15651629"/>
    <w:rsid w:val="168E2390"/>
    <w:rsid w:val="169D1326"/>
    <w:rsid w:val="17EE303A"/>
    <w:rsid w:val="185052F2"/>
    <w:rsid w:val="190D7E26"/>
    <w:rsid w:val="1A20226D"/>
    <w:rsid w:val="1A605254"/>
    <w:rsid w:val="1AB217DB"/>
    <w:rsid w:val="1BAF2978"/>
    <w:rsid w:val="1C39643D"/>
    <w:rsid w:val="1C61021D"/>
    <w:rsid w:val="1D771611"/>
    <w:rsid w:val="20602CAB"/>
    <w:rsid w:val="2105123B"/>
    <w:rsid w:val="216D1B64"/>
    <w:rsid w:val="24924C8F"/>
    <w:rsid w:val="258C4EA7"/>
    <w:rsid w:val="2635403B"/>
    <w:rsid w:val="26BB5599"/>
    <w:rsid w:val="26DC1351"/>
    <w:rsid w:val="27524813"/>
    <w:rsid w:val="27636CAC"/>
    <w:rsid w:val="277D35A8"/>
    <w:rsid w:val="28E229A0"/>
    <w:rsid w:val="29765412"/>
    <w:rsid w:val="2B01299A"/>
    <w:rsid w:val="2C3C3454"/>
    <w:rsid w:val="2D3A4BC3"/>
    <w:rsid w:val="2E290C48"/>
    <w:rsid w:val="2E545310"/>
    <w:rsid w:val="2E591798"/>
    <w:rsid w:val="2FD25D92"/>
    <w:rsid w:val="300F0E69"/>
    <w:rsid w:val="3201709B"/>
    <w:rsid w:val="32774ADB"/>
    <w:rsid w:val="34E003CD"/>
    <w:rsid w:val="3555038B"/>
    <w:rsid w:val="36175ECB"/>
    <w:rsid w:val="36830C04"/>
    <w:rsid w:val="369B06A2"/>
    <w:rsid w:val="39DE5C8F"/>
    <w:rsid w:val="3A684EE0"/>
    <w:rsid w:val="3A831114"/>
    <w:rsid w:val="3B083765"/>
    <w:rsid w:val="3C487974"/>
    <w:rsid w:val="3DD4297E"/>
    <w:rsid w:val="3DDA4A91"/>
    <w:rsid w:val="3DEE6DAB"/>
    <w:rsid w:val="40185137"/>
    <w:rsid w:val="40674EB6"/>
    <w:rsid w:val="41B24ED8"/>
    <w:rsid w:val="42F2165C"/>
    <w:rsid w:val="46DD1652"/>
    <w:rsid w:val="47B84838"/>
    <w:rsid w:val="486139CD"/>
    <w:rsid w:val="4A05407D"/>
    <w:rsid w:val="4BFC5DE4"/>
    <w:rsid w:val="4C5B1FD3"/>
    <w:rsid w:val="4CC74F06"/>
    <w:rsid w:val="4CCF7D94"/>
    <w:rsid w:val="4E257040"/>
    <w:rsid w:val="5010116A"/>
    <w:rsid w:val="51B07591"/>
    <w:rsid w:val="52497B10"/>
    <w:rsid w:val="52684B42"/>
    <w:rsid w:val="53BB66ED"/>
    <w:rsid w:val="540754E7"/>
    <w:rsid w:val="54FC257C"/>
    <w:rsid w:val="56ED52AB"/>
    <w:rsid w:val="57391B27"/>
    <w:rsid w:val="5774428A"/>
    <w:rsid w:val="58560FFA"/>
    <w:rsid w:val="598C48FA"/>
    <w:rsid w:val="5A093EC3"/>
    <w:rsid w:val="5AA80549"/>
    <w:rsid w:val="5B956C84"/>
    <w:rsid w:val="5DDF6E12"/>
    <w:rsid w:val="5EAA77E0"/>
    <w:rsid w:val="5F2303A3"/>
    <w:rsid w:val="5F4366D9"/>
    <w:rsid w:val="5FF21CF5"/>
    <w:rsid w:val="605F012B"/>
    <w:rsid w:val="62BF0B8F"/>
    <w:rsid w:val="62F04BE1"/>
    <w:rsid w:val="63754E3A"/>
    <w:rsid w:val="63770126"/>
    <w:rsid w:val="63ED1601"/>
    <w:rsid w:val="67834660"/>
    <w:rsid w:val="67F87EA2"/>
    <w:rsid w:val="6855023B"/>
    <w:rsid w:val="68C462F1"/>
    <w:rsid w:val="69557DDE"/>
    <w:rsid w:val="6A3377CC"/>
    <w:rsid w:val="6BDF7488"/>
    <w:rsid w:val="6D6F471B"/>
    <w:rsid w:val="71257E68"/>
    <w:rsid w:val="71581782"/>
    <w:rsid w:val="71637B14"/>
    <w:rsid w:val="718B5455"/>
    <w:rsid w:val="719D5916"/>
    <w:rsid w:val="736949E6"/>
    <w:rsid w:val="745F3C79"/>
    <w:rsid w:val="748935F1"/>
    <w:rsid w:val="74FC2BFE"/>
    <w:rsid w:val="752F26C7"/>
    <w:rsid w:val="75FF2647"/>
    <w:rsid w:val="7781259C"/>
    <w:rsid w:val="789833E9"/>
    <w:rsid w:val="79C73ADB"/>
    <w:rsid w:val="7A564FD8"/>
    <w:rsid w:val="7B7C1EA8"/>
    <w:rsid w:val="7BD13B30"/>
    <w:rsid w:val="7D06612B"/>
    <w:rsid w:val="7D9B4421"/>
    <w:rsid w:val="7DCE00F3"/>
    <w:rsid w:val="7F024C6C"/>
    <w:rsid w:val="7F5A49A8"/>
    <w:rsid w:val="7F8B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 w:uiPriority="99"/>
    <w:lsdException w:name="footer" w:semiHidden="0" w:uiPriority="99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/>
    <w:lsdException w:name="annotation subject" w:semiHidden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nhideWhenUsed/>
    <w:pPr>
      <w:jc w:val="left"/>
    </w:pPr>
  </w:style>
  <w:style w:type="paragraph" w:styleId="a5">
    <w:name w:val="Document Map"/>
    <w:basedOn w:val="a"/>
    <w:link w:val="Char1"/>
    <w:unhideWhenUsed/>
    <w:rPr>
      <w:rFonts w:ascii="宋体"/>
      <w:sz w:val="18"/>
      <w:szCs w:val="18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character" w:styleId="ab">
    <w:name w:val="annotation reference"/>
    <w:basedOn w:val="a0"/>
    <w:unhideWhenUsed/>
    <w:rPr>
      <w:sz w:val="21"/>
      <w:szCs w:val="21"/>
    </w:rPr>
  </w:style>
  <w:style w:type="table" w:styleId="ac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修订1"/>
    <w:hidden/>
    <w:uiPriority w:val="99"/>
    <w:unhideWhenUsed/>
    <w:rPr>
      <w:rFonts w:ascii="Calibri" w:hAnsi="Calibri"/>
      <w:kern w:val="2"/>
      <w:sz w:val="21"/>
      <w:szCs w:val="22"/>
    </w:rPr>
  </w:style>
  <w:style w:type="character" w:customStyle="1" w:styleId="Char2">
    <w:name w:val="批注框文本 Char"/>
    <w:basedOn w:val="a0"/>
    <w:link w:val="a6"/>
    <w:uiPriority w:val="99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Char5">
    <w:name w:val="标题 Char"/>
    <w:basedOn w:val="a0"/>
    <w:link w:val="a9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4">
    <w:name w:val="页眉 Char"/>
    <w:basedOn w:val="a0"/>
    <w:link w:val="a8"/>
    <w:uiPriority w:val="99"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Pr>
      <w:sz w:val="18"/>
      <w:szCs w:val="18"/>
    </w:rPr>
  </w:style>
  <w:style w:type="character" w:customStyle="1" w:styleId="Char0">
    <w:name w:val="批注文字 Char"/>
    <w:basedOn w:val="a0"/>
    <w:link w:val="a4"/>
    <w:semiHidden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basedOn w:val="Char0"/>
    <w:link w:val="a3"/>
    <w:rPr>
      <w:rFonts w:ascii="Calibri" w:hAnsi="Calibri"/>
      <w:b/>
      <w:bCs/>
      <w:kern w:val="2"/>
      <w:sz w:val="21"/>
      <w:szCs w:val="22"/>
    </w:rPr>
  </w:style>
  <w:style w:type="character" w:customStyle="1" w:styleId="Char1">
    <w:name w:val="文档结构图 Char"/>
    <w:basedOn w:val="a0"/>
    <w:link w:val="a5"/>
    <w:semiHidden/>
    <w:rPr>
      <w:rFonts w:ascii="宋体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 w:uiPriority="99"/>
    <w:lsdException w:name="footer" w:semiHidden="0" w:uiPriority="99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/>
    <w:lsdException w:name="annotation subject" w:semiHidden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nhideWhenUsed/>
    <w:pPr>
      <w:jc w:val="left"/>
    </w:pPr>
  </w:style>
  <w:style w:type="paragraph" w:styleId="a5">
    <w:name w:val="Document Map"/>
    <w:basedOn w:val="a"/>
    <w:link w:val="Char1"/>
    <w:unhideWhenUsed/>
    <w:rPr>
      <w:rFonts w:ascii="宋体"/>
      <w:sz w:val="18"/>
      <w:szCs w:val="18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character" w:styleId="ab">
    <w:name w:val="annotation reference"/>
    <w:basedOn w:val="a0"/>
    <w:unhideWhenUsed/>
    <w:rPr>
      <w:sz w:val="21"/>
      <w:szCs w:val="21"/>
    </w:rPr>
  </w:style>
  <w:style w:type="table" w:styleId="ac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修订1"/>
    <w:hidden/>
    <w:uiPriority w:val="99"/>
    <w:unhideWhenUsed/>
    <w:rPr>
      <w:rFonts w:ascii="Calibri" w:hAnsi="Calibri"/>
      <w:kern w:val="2"/>
      <w:sz w:val="21"/>
      <w:szCs w:val="22"/>
    </w:rPr>
  </w:style>
  <w:style w:type="character" w:customStyle="1" w:styleId="Char2">
    <w:name w:val="批注框文本 Char"/>
    <w:basedOn w:val="a0"/>
    <w:link w:val="a6"/>
    <w:uiPriority w:val="99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Char5">
    <w:name w:val="标题 Char"/>
    <w:basedOn w:val="a0"/>
    <w:link w:val="a9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4">
    <w:name w:val="页眉 Char"/>
    <w:basedOn w:val="a0"/>
    <w:link w:val="a8"/>
    <w:uiPriority w:val="99"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Pr>
      <w:sz w:val="18"/>
      <w:szCs w:val="18"/>
    </w:rPr>
  </w:style>
  <w:style w:type="character" w:customStyle="1" w:styleId="Char0">
    <w:name w:val="批注文字 Char"/>
    <w:basedOn w:val="a0"/>
    <w:link w:val="a4"/>
    <w:semiHidden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basedOn w:val="Char0"/>
    <w:link w:val="a3"/>
    <w:rPr>
      <w:rFonts w:ascii="Calibri" w:hAnsi="Calibri"/>
      <w:b/>
      <w:bCs/>
      <w:kern w:val="2"/>
      <w:sz w:val="21"/>
      <w:szCs w:val="22"/>
    </w:rPr>
  </w:style>
  <w:style w:type="character" w:customStyle="1" w:styleId="Char1">
    <w:name w:val="文档结构图 Char"/>
    <w:basedOn w:val="a0"/>
    <w:link w:val="a5"/>
    <w:semiHidden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e-lie电商系统接口文档</dc:title>
  <dc:creator>kevin</dc:creator>
  <cp:lastModifiedBy>Ly</cp:lastModifiedBy>
  <cp:revision>8</cp:revision>
  <dcterms:created xsi:type="dcterms:W3CDTF">2015-11-10T09:12:00Z</dcterms:created>
  <dcterms:modified xsi:type="dcterms:W3CDTF">2015-11-11T06:12:00Z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